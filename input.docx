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4FDE6" w14:textId="3461A2A5" w:rsidR="00A95D14" w:rsidRPr="00F42F64" w:rsidRDefault="00A95D14" w:rsidP="00F42F64">
      <w:pPr>
        <w:pStyle w:val="BodyText2"/>
        <w:tabs>
          <w:tab w:val="left" w:pos="10080"/>
        </w:tabs>
        <w:ind w:left="-360"/>
        <w:jc w:val="both"/>
        <w:rPr>
          <w:rFonts w:ascii="Arial" w:hAnsi="Arial"/>
          <w:sz w:val="16"/>
          <w:szCs w:val="16"/>
        </w:rPr>
      </w:pPr>
      <w:r>
        <w:rPr>
          <w:rFonts w:ascii="Arial" w:hAnsi="Arial"/>
          <w:sz w:val="16"/>
          <w:szCs w:val="16"/>
        </w:rPr>
        <w:t>THESE MASTER TERMS AND CONDITIONS FOR LICENSE AND SERVICES (THIS “</w:t>
      </w:r>
      <w:r>
        <w:rPr>
          <w:rFonts w:ascii="Arial" w:hAnsi="Arial"/>
          <w:b/>
          <w:sz w:val="16"/>
          <w:szCs w:val="16"/>
        </w:rPr>
        <w:t>AGREEMENT</w:t>
      </w:r>
      <w:r>
        <w:rPr>
          <w:rFonts w:ascii="Arial" w:hAnsi="Arial"/>
          <w:sz w:val="16"/>
          <w:szCs w:val="16"/>
        </w:rPr>
        <w:t xml:space="preserve">”) IS MADE AS OF THE EFFECTIVE DATE </w:t>
      </w:r>
      <w:r w:rsidR="00B03E92">
        <w:rPr>
          <w:rFonts w:ascii="Arial" w:hAnsi="Arial"/>
          <w:b/>
          <w:sz w:val="16"/>
          <w:szCs w:val="16"/>
        </w:rPr>
        <w:t>4/11/2018</w:t>
      </w:r>
      <w:r>
        <w:rPr>
          <w:rFonts w:ascii="Arial" w:hAnsi="Arial"/>
          <w:sz w:val="16"/>
          <w:szCs w:val="16"/>
        </w:rPr>
        <w:t xml:space="preserve">, BETWEEN </w:t>
      </w:r>
      <w:r w:rsidR="00B03E92">
        <w:rPr>
          <w:rFonts w:ascii="Arial" w:hAnsi="Arial"/>
          <w:sz w:val="16"/>
          <w:szCs w:val="16"/>
        </w:rPr>
        <w:t>BETA</w:t>
      </w:r>
      <w:r>
        <w:rPr>
          <w:rFonts w:ascii="Arial" w:hAnsi="Arial"/>
          <w:sz w:val="16"/>
          <w:szCs w:val="16"/>
        </w:rPr>
        <w:t>, LLC</w:t>
      </w:r>
      <w:r>
        <w:rPr>
          <w:rFonts w:ascii="Arial" w:hAnsi="Arial"/>
          <w:caps/>
          <w:sz w:val="16"/>
          <w:szCs w:val="16"/>
        </w:rPr>
        <w:t xml:space="preserve"> </w:t>
      </w:r>
      <w:r w:rsidR="00DD4D4D">
        <w:rPr>
          <w:rFonts w:ascii="Arial" w:hAnsi="Arial"/>
          <w:caps/>
          <w:sz w:val="16"/>
          <w:szCs w:val="16"/>
        </w:rPr>
        <w:t>and</w:t>
      </w:r>
      <w:r w:rsidR="00B03E92">
        <w:rPr>
          <w:rFonts w:ascii="Arial" w:hAnsi="Arial"/>
          <w:sz w:val="16"/>
          <w:szCs w:val="16"/>
        </w:rPr>
        <w:t xml:space="preserve"> </w:t>
      </w:r>
      <w:r w:rsidR="00EC1A9A">
        <w:rPr>
          <w:rFonts w:ascii="Arial" w:hAnsi="Arial"/>
          <w:sz w:val="16"/>
          <w:szCs w:val="16"/>
        </w:rPr>
        <w:t>AMERICAN EXPRESS</w:t>
      </w:r>
      <w:r w:rsidR="00B03E92">
        <w:rPr>
          <w:rFonts w:ascii="Arial" w:hAnsi="Arial"/>
          <w:sz w:val="16"/>
          <w:szCs w:val="16"/>
        </w:rPr>
        <w:t xml:space="preserve"> </w:t>
      </w:r>
      <w:r>
        <w:rPr>
          <w:rFonts w:ascii="Arial" w:hAnsi="Arial"/>
          <w:sz w:val="16"/>
          <w:szCs w:val="16"/>
        </w:rPr>
        <w:t>(“</w:t>
      </w:r>
      <w:r>
        <w:rPr>
          <w:rFonts w:ascii="Arial" w:hAnsi="Arial"/>
          <w:b/>
          <w:sz w:val="16"/>
          <w:szCs w:val="16"/>
        </w:rPr>
        <w:t>CUSTOMER</w:t>
      </w:r>
      <w:r>
        <w:rPr>
          <w:rFonts w:ascii="Arial" w:hAnsi="Arial"/>
          <w:sz w:val="16"/>
          <w:szCs w:val="16"/>
        </w:rPr>
        <w:t>”</w:t>
      </w:r>
      <w:r w:rsidR="001248BE">
        <w:rPr>
          <w:rFonts w:ascii="Arial" w:hAnsi="Arial"/>
          <w:sz w:val="16"/>
          <w:szCs w:val="16"/>
        </w:rPr>
        <w:t>)</w:t>
      </w:r>
      <w:r w:rsidR="006425AB">
        <w:rPr>
          <w:rFonts w:ascii="Arial" w:hAnsi="Arial"/>
          <w:sz w:val="16"/>
          <w:szCs w:val="16"/>
        </w:rPr>
        <w:t xml:space="preserve"> </w:t>
      </w:r>
      <w:r>
        <w:rPr>
          <w:rFonts w:ascii="Arial" w:hAnsi="Arial"/>
          <w:caps/>
          <w:spacing w:val="-6"/>
          <w:sz w:val="16"/>
          <w:szCs w:val="16"/>
        </w:rPr>
        <w:t xml:space="preserve">SOME WORDS IN THIS </w:t>
      </w:r>
      <w:r w:rsidRPr="00F901BE">
        <w:rPr>
          <w:rFonts w:ascii="Arial" w:hAnsi="Arial"/>
          <w:caps/>
          <w:spacing w:val="-6"/>
          <w:sz w:val="16"/>
          <w:szCs w:val="16"/>
        </w:rPr>
        <w:t>AGREEMENT</w:t>
      </w:r>
      <w:r>
        <w:rPr>
          <w:rFonts w:ascii="Arial" w:hAnsi="Arial"/>
          <w:caps/>
          <w:spacing w:val="-6"/>
          <w:sz w:val="16"/>
          <w:szCs w:val="16"/>
        </w:rPr>
        <w:t xml:space="preserve"> ARE capitalized WHEN grammatical RULES WOULD NOT require.  THESE WORDS are defined in the </w:t>
      </w:r>
      <w:r w:rsidR="006E5FE7">
        <w:rPr>
          <w:rFonts w:ascii="Arial" w:hAnsi="Arial"/>
          <w:caps/>
          <w:spacing w:val="-6"/>
          <w:sz w:val="16"/>
          <w:szCs w:val="16"/>
        </w:rPr>
        <w:t>Article</w:t>
      </w:r>
      <w:r>
        <w:rPr>
          <w:rFonts w:ascii="Arial" w:hAnsi="Arial"/>
          <w:caps/>
          <w:spacing w:val="-6"/>
          <w:sz w:val="16"/>
          <w:szCs w:val="16"/>
        </w:rPr>
        <w:t xml:space="preserve"> IN WHICH THEY FIRST APPEAR.  </w:t>
      </w:r>
      <w:r>
        <w:rPr>
          <w:rFonts w:ascii="Arial" w:hAnsi="Arial" w:cs="Arial"/>
          <w:caps/>
          <w:sz w:val="16"/>
          <w:szCs w:val="16"/>
        </w:rPr>
        <w:t xml:space="preserve">The controlling version of THIS </w:t>
      </w:r>
      <w:r w:rsidRPr="00F901BE">
        <w:rPr>
          <w:rFonts w:ascii="Arial" w:hAnsi="Arial" w:cs="Arial"/>
          <w:caps/>
          <w:sz w:val="16"/>
          <w:szCs w:val="16"/>
        </w:rPr>
        <w:t>AGREEMENT</w:t>
      </w:r>
      <w:r>
        <w:rPr>
          <w:rFonts w:ascii="Arial" w:hAnsi="Arial" w:cs="Arial"/>
          <w:caps/>
          <w:sz w:val="16"/>
          <w:szCs w:val="16"/>
        </w:rPr>
        <w:t xml:space="preserve"> IS THIS English language version</w:t>
      </w:r>
      <w:r>
        <w:rPr>
          <w:rFonts w:ascii="Arial" w:hAnsi="Arial"/>
          <w:sz w:val="16"/>
          <w:szCs w:val="16"/>
        </w:rPr>
        <w:t>.</w:t>
      </w:r>
    </w:p>
    <w:p w14:paraId="1B3F2D5D" w14:textId="77777777" w:rsidR="008056E1" w:rsidRDefault="008056E1" w:rsidP="005E20E0">
      <w:pPr>
        <w:jc w:val="center"/>
        <w:rPr>
          <w:rFonts w:ascii="Arial" w:hAnsi="Arial" w:cs="Arial"/>
          <w:sz w:val="16"/>
          <w:szCs w:val="16"/>
        </w:rPr>
      </w:pPr>
    </w:p>
    <w:p w14:paraId="68A0FC0E" w14:textId="2090C0DB" w:rsidR="006425AB" w:rsidRDefault="006425AB" w:rsidP="006425AB">
      <w:pPr>
        <w:rPr>
          <w:rFonts w:ascii="Arial" w:hAnsi="Arial" w:cs="Arial"/>
          <w:sz w:val="16"/>
          <w:szCs w:val="16"/>
        </w:rPr>
      </w:pPr>
      <w:r>
        <w:rPr>
          <w:rFonts w:ascii="Arial" w:hAnsi="Arial" w:cs="Arial"/>
          <w:sz w:val="16"/>
          <w:szCs w:val="16"/>
        </w:rPr>
        <w:t xml:space="preserve">Expiration Date: </w:t>
      </w:r>
      <w:r w:rsidR="00113E68">
        <w:rPr>
          <w:rFonts w:ascii="Arial" w:hAnsi="Arial" w:cs="Arial"/>
          <w:sz w:val="16"/>
          <w:szCs w:val="16"/>
        </w:rPr>
        <w:t>5</w:t>
      </w:r>
      <w:r>
        <w:rPr>
          <w:rFonts w:ascii="Arial" w:hAnsi="Arial" w:cs="Arial"/>
          <w:sz w:val="16"/>
          <w:szCs w:val="16"/>
        </w:rPr>
        <w:t>/</w:t>
      </w:r>
      <w:r w:rsidR="00113E68">
        <w:rPr>
          <w:rFonts w:ascii="Arial" w:hAnsi="Arial" w:cs="Arial"/>
          <w:sz w:val="16"/>
          <w:szCs w:val="16"/>
        </w:rPr>
        <w:t>10</w:t>
      </w:r>
      <w:bookmarkStart w:id="0" w:name="_GoBack"/>
      <w:bookmarkEnd w:id="0"/>
      <w:r>
        <w:rPr>
          <w:rFonts w:ascii="Arial" w:hAnsi="Arial" w:cs="Arial"/>
          <w:sz w:val="16"/>
          <w:szCs w:val="16"/>
        </w:rPr>
        <w:t>/2020</w:t>
      </w:r>
    </w:p>
    <w:p w14:paraId="60CD2D6E" w14:textId="0336CE9D" w:rsidR="006425AB" w:rsidRDefault="006425AB" w:rsidP="006425AB">
      <w:pPr>
        <w:jc w:val="both"/>
        <w:rPr>
          <w:rFonts w:ascii="Arial" w:hAnsi="Arial" w:cs="Arial"/>
          <w:sz w:val="16"/>
          <w:szCs w:val="16"/>
        </w:rPr>
        <w:sectPr w:rsidR="006425AB" w:rsidSect="008056E1">
          <w:headerReference w:type="default" r:id="rId8"/>
          <w:footerReference w:type="default" r:id="rId9"/>
          <w:pgSz w:w="12240" w:h="15840"/>
          <w:pgMar w:top="1440" w:right="1080" w:bottom="1440" w:left="1080" w:header="450" w:footer="450" w:gutter="0"/>
          <w:cols w:space="720"/>
          <w:docGrid w:linePitch="299"/>
        </w:sectPr>
      </w:pPr>
    </w:p>
    <w:p w14:paraId="3A54BCBD" w14:textId="77777777" w:rsidR="00A95D14" w:rsidRDefault="00A95D14" w:rsidP="005E20E0">
      <w:pPr>
        <w:jc w:val="center"/>
        <w:rPr>
          <w:rFonts w:ascii="Arial" w:hAnsi="Arial" w:cs="Arial"/>
          <w:sz w:val="16"/>
          <w:szCs w:val="16"/>
        </w:rPr>
      </w:pPr>
    </w:p>
    <w:p w14:paraId="5FD96817" w14:textId="77777777" w:rsidR="00A95D14" w:rsidRDefault="00A95D14" w:rsidP="005E20E0">
      <w:pPr>
        <w:numPr>
          <w:ilvl w:val="0"/>
          <w:numId w:val="3"/>
        </w:numPr>
        <w:tabs>
          <w:tab w:val="num" w:pos="-630"/>
        </w:tabs>
        <w:jc w:val="both"/>
        <w:rPr>
          <w:rFonts w:ascii="Arial" w:hAnsi="Arial" w:cs="Arial"/>
          <w:b/>
          <w:sz w:val="16"/>
          <w:szCs w:val="16"/>
          <w:u w:val="single"/>
        </w:rPr>
        <w:sectPr w:rsidR="00A95D14" w:rsidSect="008056E1">
          <w:type w:val="continuous"/>
          <w:pgSz w:w="12240" w:h="15840"/>
          <w:pgMar w:top="540" w:right="1440" w:bottom="720" w:left="1440" w:header="450" w:footer="450" w:gutter="0"/>
          <w:cols w:num="2" w:space="720"/>
        </w:sectPr>
      </w:pPr>
    </w:p>
    <w:p w14:paraId="327B147F" w14:textId="77777777" w:rsidR="0059612C" w:rsidRDefault="00AF679D" w:rsidP="00587168">
      <w:pPr>
        <w:pStyle w:val="StandardL1"/>
        <w:tabs>
          <w:tab w:val="clear" w:pos="360"/>
          <w:tab w:val="left" w:pos="0"/>
        </w:tabs>
        <w:ind w:left="-360"/>
        <w:rPr>
          <w:b/>
        </w:rPr>
      </w:pPr>
      <w:r>
        <w:rPr>
          <w:b/>
          <w:u w:val="single"/>
        </w:rPr>
        <w:t xml:space="preserve">The </w:t>
      </w:r>
      <w:r w:rsidR="00FE120D">
        <w:rPr>
          <w:b/>
          <w:u w:val="single"/>
        </w:rPr>
        <w:t>Analytics Tool</w:t>
      </w:r>
      <w:r w:rsidR="002F5077">
        <w:rPr>
          <w:b/>
          <w:u w:val="single"/>
        </w:rPr>
        <w:t>.</w:t>
      </w:r>
      <w:r w:rsidR="002F5077" w:rsidRPr="002F5077">
        <w:rPr>
          <w:b/>
        </w:rPr>
        <w:t xml:space="preserve"> </w:t>
      </w:r>
      <w:r w:rsidR="00FE120D" w:rsidRPr="002F5077">
        <w:rPr>
          <w:b/>
        </w:rPr>
        <w:t xml:space="preserve"> </w:t>
      </w:r>
    </w:p>
    <w:p w14:paraId="36CE1352" w14:textId="144C6D65" w:rsidR="002F1AB9" w:rsidRPr="009B50B5" w:rsidRDefault="00B03E92" w:rsidP="009B50B5">
      <w:pPr>
        <w:pStyle w:val="StandardL1"/>
        <w:numPr>
          <w:ilvl w:val="0"/>
          <w:numId w:val="0"/>
        </w:numPr>
        <w:tabs>
          <w:tab w:val="left" w:pos="0"/>
        </w:tabs>
        <w:ind w:left="-360"/>
      </w:pPr>
      <w:r>
        <w:t>Beta</w:t>
      </w:r>
      <w:r w:rsidR="00AF679D">
        <w:t xml:space="preserve"> combines data science and information technology to create proprietary Man-plus-Machine analytics solutions that allow its customers to analyze and use their data to make actionable decisions about their business, operations and strategies</w:t>
      </w:r>
      <w:r w:rsidR="006727C9">
        <w:t>.</w:t>
      </w:r>
      <w:r w:rsidR="009B50B5">
        <w:t xml:space="preserve"> </w:t>
      </w:r>
      <w:r>
        <w:t>Beta</w:t>
      </w:r>
      <w:r w:rsidR="005808C8">
        <w:t xml:space="preserve"> </w:t>
      </w:r>
      <w:r w:rsidR="005808C8" w:rsidRPr="005808C8">
        <w:rPr>
          <w:szCs w:val="16"/>
        </w:rPr>
        <w:t>creates</w:t>
      </w:r>
      <w:r w:rsidR="009B50B5">
        <w:rPr>
          <w:szCs w:val="16"/>
        </w:rPr>
        <w:t xml:space="preserve"> analytics solutions </w:t>
      </w:r>
      <w:r w:rsidR="009B50B5" w:rsidRPr="0081618D">
        <w:rPr>
          <w:szCs w:val="16"/>
        </w:rPr>
        <w:t>(</w:t>
      </w:r>
      <w:r w:rsidR="0081618D" w:rsidRPr="0081618D">
        <w:rPr>
          <w:szCs w:val="16"/>
        </w:rPr>
        <w:t xml:space="preserve">each a </w:t>
      </w:r>
      <w:r w:rsidR="0081618D">
        <w:rPr>
          <w:b/>
          <w:szCs w:val="16"/>
        </w:rPr>
        <w:t>“Solution</w:t>
      </w:r>
      <w:r w:rsidR="009B50B5" w:rsidRPr="009B50B5">
        <w:rPr>
          <w:b/>
          <w:szCs w:val="16"/>
        </w:rPr>
        <w:t>”)</w:t>
      </w:r>
      <w:r w:rsidR="005808C8" w:rsidRPr="005808C8">
        <w:rPr>
          <w:szCs w:val="16"/>
        </w:rPr>
        <w:t xml:space="preserve"> using industry-and function-specific proprietary software applications developed using and then run on </w:t>
      </w:r>
      <w:r>
        <w:rPr>
          <w:szCs w:val="16"/>
        </w:rPr>
        <w:t>Beta</w:t>
      </w:r>
      <w:r w:rsidR="005808C8" w:rsidRPr="005808C8">
        <w:rPr>
          <w:szCs w:val="16"/>
        </w:rPr>
        <w:t>’</w:t>
      </w:r>
      <w:r w:rsidR="00F2108E">
        <w:rPr>
          <w:szCs w:val="16"/>
        </w:rPr>
        <w:t>s</w:t>
      </w:r>
      <w:r w:rsidR="005808C8" w:rsidRPr="005808C8">
        <w:rPr>
          <w:szCs w:val="16"/>
        </w:rPr>
        <w:t xml:space="preserve"> proprietary Signal Hub™ software platform (the </w:t>
      </w:r>
      <w:r w:rsidR="005808C8" w:rsidRPr="006727C9">
        <w:rPr>
          <w:b/>
          <w:szCs w:val="16"/>
        </w:rPr>
        <w:t>“</w:t>
      </w:r>
      <w:r w:rsidR="006727C9" w:rsidRPr="006727C9">
        <w:rPr>
          <w:b/>
          <w:szCs w:val="16"/>
        </w:rPr>
        <w:t>Signal Hub</w:t>
      </w:r>
      <w:r w:rsidR="006727C9">
        <w:rPr>
          <w:szCs w:val="16"/>
        </w:rPr>
        <w:t xml:space="preserve"> </w:t>
      </w:r>
      <w:r w:rsidR="005808C8" w:rsidRPr="005808C8">
        <w:rPr>
          <w:b/>
          <w:szCs w:val="16"/>
        </w:rPr>
        <w:t>Platform</w:t>
      </w:r>
      <w:r w:rsidR="005808C8" w:rsidRPr="005808C8">
        <w:rPr>
          <w:szCs w:val="16"/>
        </w:rPr>
        <w:t>”</w:t>
      </w:r>
      <w:r w:rsidR="005808C8">
        <w:rPr>
          <w:szCs w:val="16"/>
        </w:rPr>
        <w:t>)</w:t>
      </w:r>
      <w:r w:rsidR="006727C9">
        <w:rPr>
          <w:szCs w:val="16"/>
        </w:rPr>
        <w:t>.</w:t>
      </w:r>
      <w:r w:rsidR="00332C95">
        <w:rPr>
          <w:szCs w:val="16"/>
        </w:rPr>
        <w:t xml:space="preserve">  </w:t>
      </w:r>
      <w:r w:rsidR="006727C9">
        <w:t xml:space="preserve">The Signal Hub </w:t>
      </w:r>
      <w:r w:rsidR="004151DF">
        <w:t>Platform enables full analytics lifecycle from loading and transforming of source data, to advanced machine learning model training, testing and deployment.</w:t>
      </w:r>
      <w:r w:rsidR="006727C9">
        <w:t xml:space="preserve"> The Signal Hub Platform is available for use by itself, separate and apart from </w:t>
      </w:r>
      <w:r w:rsidR="00CF2E6D">
        <w:t xml:space="preserve">the </w:t>
      </w:r>
      <w:r w:rsidR="006727C9">
        <w:t>Solutions.</w:t>
      </w:r>
      <w:r w:rsidR="004547CC">
        <w:t xml:space="preserve"> </w:t>
      </w:r>
      <w:r w:rsidR="005808C8">
        <w:t xml:space="preserve">For purposes of this Agreement, the </w:t>
      </w:r>
      <w:r w:rsidR="005808C8" w:rsidRPr="005808C8">
        <w:rPr>
          <w:b/>
        </w:rPr>
        <w:t xml:space="preserve">“Analytics </w:t>
      </w:r>
      <w:r w:rsidR="0059612C">
        <w:rPr>
          <w:b/>
        </w:rPr>
        <w:t>Tool</w:t>
      </w:r>
      <w:r w:rsidR="005808C8" w:rsidRPr="005808C8">
        <w:rPr>
          <w:b/>
        </w:rPr>
        <w:t>”</w:t>
      </w:r>
      <w:r w:rsidR="005808C8">
        <w:t xml:space="preserve"> refers to the </w:t>
      </w:r>
      <w:r w:rsidR="009B50B5">
        <w:t xml:space="preserve">Signal Hub </w:t>
      </w:r>
      <w:r w:rsidR="006727C9">
        <w:t>Platform and/or Solution(s)</w:t>
      </w:r>
      <w:r w:rsidR="005808C8">
        <w:t xml:space="preserve"> identified in the applicable Order.</w:t>
      </w:r>
    </w:p>
    <w:p w14:paraId="1AC7F9B2" w14:textId="587AD161" w:rsidR="00A95D14" w:rsidRPr="003A0F63" w:rsidRDefault="00B03E92" w:rsidP="002F1AB9">
      <w:pPr>
        <w:pStyle w:val="StandardL1"/>
        <w:numPr>
          <w:ilvl w:val="0"/>
          <w:numId w:val="0"/>
        </w:numPr>
        <w:tabs>
          <w:tab w:val="left" w:pos="0"/>
        </w:tabs>
        <w:ind w:left="-360"/>
        <w:rPr>
          <w:b/>
        </w:rPr>
      </w:pPr>
      <w:r>
        <w:t>Beta</w:t>
      </w:r>
      <w:r w:rsidR="004547CC">
        <w:t xml:space="preserve"> is also the owner of certain related user Documentation.  Further,</w:t>
      </w:r>
      <w:r w:rsidR="00A95D14" w:rsidRPr="003A0F63">
        <w:t xml:space="preserve"> </w:t>
      </w:r>
      <w:r>
        <w:t>Beta</w:t>
      </w:r>
      <w:r w:rsidR="008056E1">
        <w:t xml:space="preserve"> </w:t>
      </w:r>
      <w:r w:rsidR="00A95D14" w:rsidRPr="003A0F63">
        <w:t>provide</w:t>
      </w:r>
      <w:r w:rsidR="008056E1">
        <w:t>s</w:t>
      </w:r>
      <w:r w:rsidR="00A95D14" w:rsidRPr="003A0F63">
        <w:t xml:space="preserve"> support, maintenance and professional services related to the Analytics Tool (as further described in Article </w:t>
      </w:r>
      <w:r w:rsidR="00A95D14">
        <w:t>3</w:t>
      </w:r>
      <w:r w:rsidR="00A95D14" w:rsidRPr="003A0F63">
        <w:t xml:space="preserve">).  </w:t>
      </w:r>
      <w:r w:rsidR="00A95D14">
        <w:t>T</w:t>
      </w:r>
      <w:r w:rsidR="00A95D14" w:rsidRPr="003A0F63">
        <w:t>h</w:t>
      </w:r>
      <w:r w:rsidR="00A95D14">
        <w:t xml:space="preserve">is Agreement is given </w:t>
      </w:r>
      <w:r w:rsidR="00A95D14" w:rsidRPr="003A0F63">
        <w:t>to prospective customers who request</w:t>
      </w:r>
      <w:r w:rsidR="00A95D14">
        <w:t xml:space="preserve"> </w:t>
      </w:r>
      <w:r w:rsidR="00A95D14" w:rsidRPr="003A0F63">
        <w:t xml:space="preserve">from </w:t>
      </w:r>
      <w:r>
        <w:t>Beta</w:t>
      </w:r>
      <w:r w:rsidR="00A95D14" w:rsidRPr="003A0F63">
        <w:t xml:space="preserve"> non-binding proposals for the purchase of license rights and the receipt of Services (“</w:t>
      </w:r>
      <w:r w:rsidR="00A95D14" w:rsidRPr="003A0F63">
        <w:rPr>
          <w:b/>
          <w:bCs/>
        </w:rPr>
        <w:t>Quotes</w:t>
      </w:r>
      <w:r w:rsidR="00A95D14" w:rsidRPr="003A0F63">
        <w:t xml:space="preserve">”).  </w:t>
      </w:r>
      <w:bookmarkStart w:id="2" w:name="_Ref50457523"/>
      <w:r w:rsidR="00A95D14" w:rsidRPr="003A0F63">
        <w:t xml:space="preserve">Quotes may be modified or revoked at any time unless </w:t>
      </w:r>
      <w:r>
        <w:t>Beta</w:t>
      </w:r>
      <w:r w:rsidR="00A95D14" w:rsidRPr="003A0F63">
        <w:t xml:space="preserve"> indicate</w:t>
      </w:r>
      <w:r w:rsidR="008056E1">
        <w:t>s</w:t>
      </w:r>
      <w:r w:rsidR="00A95D14" w:rsidRPr="003A0F63">
        <w:t xml:space="preserve"> otherwise in their contents. Quotes are not final until signed by </w:t>
      </w:r>
      <w:r w:rsidR="008056E1">
        <w:t>Customer</w:t>
      </w:r>
      <w:r w:rsidR="00A95D14" w:rsidRPr="003A0F63">
        <w:t xml:space="preserve"> and </w:t>
      </w:r>
      <w:r w:rsidR="00A95D14" w:rsidRPr="003A0F63">
        <w:rPr>
          <w:color w:val="000000"/>
        </w:rPr>
        <w:t xml:space="preserve">approved, accepted and counter-signed by </w:t>
      </w:r>
      <w:r>
        <w:rPr>
          <w:color w:val="000000"/>
        </w:rPr>
        <w:t>Beta</w:t>
      </w:r>
      <w:r w:rsidR="00A95D14" w:rsidRPr="003A0F63">
        <w:rPr>
          <w:color w:val="000000"/>
        </w:rPr>
        <w:t>, at which time they become binding orders (“</w:t>
      </w:r>
      <w:r w:rsidR="00A95D14" w:rsidRPr="003A0F63">
        <w:rPr>
          <w:b/>
          <w:color w:val="000000"/>
        </w:rPr>
        <w:t>Orders</w:t>
      </w:r>
      <w:r w:rsidR="00A95D14" w:rsidRPr="003A0F63">
        <w:rPr>
          <w:color w:val="000000"/>
        </w:rPr>
        <w:t xml:space="preserve">”). </w:t>
      </w:r>
      <w:r w:rsidR="00C34649">
        <w:rPr>
          <w:color w:val="000000"/>
        </w:rPr>
        <w:t xml:space="preserve"> </w:t>
      </w:r>
      <w:r w:rsidR="008056E1">
        <w:rPr>
          <w:color w:val="000000"/>
        </w:rPr>
        <w:t>Customer</w:t>
      </w:r>
      <w:r w:rsidR="00A95D14" w:rsidRPr="003A0F63">
        <w:rPr>
          <w:color w:val="000000"/>
        </w:rPr>
        <w:t xml:space="preserve"> do</w:t>
      </w:r>
      <w:r w:rsidR="008056E1">
        <w:rPr>
          <w:color w:val="000000"/>
        </w:rPr>
        <w:t>es</w:t>
      </w:r>
      <w:r w:rsidR="00A95D14" w:rsidRPr="003A0F63">
        <w:rPr>
          <w:color w:val="000000"/>
        </w:rPr>
        <w:t xml:space="preserve"> not need a separate or new set of terms and conditions to make additional purchases; </w:t>
      </w:r>
      <w:r w:rsidR="00A95D14">
        <w:rPr>
          <w:color w:val="000000"/>
        </w:rPr>
        <w:t xml:space="preserve">this Agreement </w:t>
      </w:r>
      <w:r w:rsidR="00A95D14" w:rsidRPr="003A0F63">
        <w:rPr>
          <w:color w:val="000000"/>
        </w:rPr>
        <w:t xml:space="preserve">will remain in effect for all Quotes </w:t>
      </w:r>
      <w:r w:rsidR="008056E1">
        <w:rPr>
          <w:color w:val="000000"/>
        </w:rPr>
        <w:t>Customer</w:t>
      </w:r>
      <w:r w:rsidR="00A95D14" w:rsidRPr="003A0F63">
        <w:rPr>
          <w:color w:val="000000"/>
        </w:rPr>
        <w:t xml:space="preserve"> may request and Orders </w:t>
      </w:r>
      <w:r w:rsidR="008056E1">
        <w:rPr>
          <w:color w:val="000000"/>
        </w:rPr>
        <w:t>Customer</w:t>
      </w:r>
      <w:r w:rsidR="00A95D14" w:rsidRPr="003A0F63">
        <w:rPr>
          <w:color w:val="000000"/>
        </w:rPr>
        <w:t xml:space="preserve"> may place at any time until superseded with an updated version, expire or are otherwise terminated. </w:t>
      </w:r>
      <w:r w:rsidR="00C34649">
        <w:rPr>
          <w:color w:val="000000"/>
        </w:rPr>
        <w:t xml:space="preserve"> </w:t>
      </w:r>
      <w:r w:rsidR="00A95D14" w:rsidRPr="003A0F63">
        <w:rPr>
          <w:color w:val="000000"/>
        </w:rPr>
        <w:t xml:space="preserve">Once signed, </w:t>
      </w:r>
      <w:r w:rsidR="00A95D14">
        <w:rPr>
          <w:color w:val="000000"/>
        </w:rPr>
        <w:t xml:space="preserve">this Agreement </w:t>
      </w:r>
      <w:r w:rsidR="00A95D14" w:rsidRPr="003A0F63">
        <w:rPr>
          <w:color w:val="000000"/>
        </w:rPr>
        <w:t xml:space="preserve">and each countersigned Order entered into under them form a </w:t>
      </w:r>
      <w:r w:rsidR="00A95D14" w:rsidRPr="003A0F63">
        <w:t xml:space="preserve">separate contractual agreement between </w:t>
      </w:r>
      <w:r w:rsidR="008056E1">
        <w:t>Customer</w:t>
      </w:r>
      <w:r w:rsidR="00A95D14" w:rsidRPr="003A0F63">
        <w:t xml:space="preserve"> and </w:t>
      </w:r>
      <w:r>
        <w:t>Beta</w:t>
      </w:r>
      <w:r w:rsidR="00A95D14" w:rsidRPr="003A0F63">
        <w:t>.</w:t>
      </w:r>
      <w:r w:rsidR="00FE120D">
        <w:t xml:space="preserve">  To the extent there is a conflict between any provision in an Order and this Agreement, the Order shall govern. </w:t>
      </w:r>
      <w:r w:rsidR="00A95D14" w:rsidRPr="003A0F63">
        <w:t xml:space="preserve">  </w:t>
      </w:r>
      <w:bookmarkEnd w:id="2"/>
    </w:p>
    <w:p w14:paraId="04C2F164" w14:textId="77777777" w:rsidR="00A95D14" w:rsidRPr="002513D1" w:rsidRDefault="00A95D14" w:rsidP="00C34649">
      <w:pPr>
        <w:pStyle w:val="StandardL1"/>
        <w:ind w:hanging="360"/>
        <w:rPr>
          <w:b/>
        </w:rPr>
      </w:pPr>
      <w:bookmarkStart w:id="3" w:name="_Ref169514724"/>
      <w:bookmarkStart w:id="4" w:name="_Ref169874385"/>
      <w:bookmarkStart w:id="5" w:name="_Ref169528388"/>
      <w:r w:rsidRPr="002513D1">
        <w:rPr>
          <w:b/>
          <w:u w:val="single"/>
        </w:rPr>
        <w:t>License Rights; Scope and Restrictions</w:t>
      </w:r>
      <w:r w:rsidRPr="00C34649">
        <w:t xml:space="preserve">.  </w:t>
      </w:r>
      <w:bookmarkEnd w:id="3"/>
      <w:bookmarkEnd w:id="4"/>
    </w:p>
    <w:p w14:paraId="45B346FE" w14:textId="60F4A9F8" w:rsidR="00A95D14" w:rsidRDefault="00A95D14" w:rsidP="008056E1">
      <w:pPr>
        <w:pStyle w:val="StandardL2"/>
        <w:tabs>
          <w:tab w:val="clear" w:pos="1080"/>
        </w:tabs>
        <w:ind w:left="-360"/>
      </w:pPr>
      <w:bookmarkStart w:id="6" w:name="_Ref169869386"/>
      <w:r w:rsidRPr="002513D1">
        <w:t xml:space="preserve">  </w:t>
      </w:r>
      <w:r w:rsidRPr="003A0F63">
        <w:rPr>
          <w:u w:val="single"/>
        </w:rPr>
        <w:t>Grant of License Rights</w:t>
      </w:r>
      <w:r w:rsidRPr="003A0F63">
        <w:t>.</w:t>
      </w:r>
      <w:r w:rsidR="00C34649" w:rsidRPr="00C34649">
        <w:t xml:space="preserve"> </w:t>
      </w:r>
      <w:r w:rsidRPr="00C34649">
        <w:t xml:space="preserve"> </w:t>
      </w:r>
      <w:r w:rsidRPr="003A0F63">
        <w:t xml:space="preserve">Subject to </w:t>
      </w:r>
      <w:r>
        <w:t xml:space="preserve">this Agreement, </w:t>
      </w:r>
      <w:r w:rsidRPr="003A0F63">
        <w:t xml:space="preserve">including the License Scope and </w:t>
      </w:r>
      <w:r>
        <w:t>General Restrictions</w:t>
      </w:r>
      <w:r w:rsidRPr="003A0F63">
        <w:t xml:space="preserve"> described below, </w:t>
      </w:r>
      <w:r w:rsidR="00B03E92">
        <w:t>Beta</w:t>
      </w:r>
      <w:r w:rsidRPr="003A0F63">
        <w:t xml:space="preserve"> hereby grant</w:t>
      </w:r>
      <w:r w:rsidR="00E16BF2">
        <w:t>s</w:t>
      </w:r>
      <w:r w:rsidRPr="003A0F63">
        <w:t xml:space="preserve"> </w:t>
      </w:r>
      <w:r w:rsidR="00E16BF2">
        <w:t>Customer</w:t>
      </w:r>
      <w:r w:rsidRPr="003A0F63">
        <w:t xml:space="preserve"> a license</w:t>
      </w:r>
      <w:r w:rsidR="007941BD">
        <w:t xml:space="preserve"> (“</w:t>
      </w:r>
      <w:r w:rsidR="007941BD" w:rsidRPr="007941BD">
        <w:rPr>
          <w:b/>
        </w:rPr>
        <w:t>License</w:t>
      </w:r>
      <w:r w:rsidR="007941BD">
        <w:t>”)</w:t>
      </w:r>
      <w:r w:rsidR="00332C95">
        <w:t>, as applicable</w:t>
      </w:r>
      <w:r w:rsidR="008235F2">
        <w:t xml:space="preserve">, </w:t>
      </w:r>
      <w:r w:rsidR="00BC1B32">
        <w:t>with respect to the</w:t>
      </w:r>
      <w:r w:rsidR="008235F2">
        <w:t xml:space="preserve"> Solution to</w:t>
      </w:r>
      <w:r>
        <w:t>:</w:t>
      </w:r>
      <w:r w:rsidRPr="003A0F63">
        <w:t xml:space="preserve"> </w:t>
      </w:r>
      <w:r w:rsidR="00C34649">
        <w:t xml:space="preserve"> </w:t>
      </w:r>
      <w:r w:rsidRPr="003A0F63">
        <w:t>(</w:t>
      </w:r>
      <w:r>
        <w:t>i</w:t>
      </w:r>
      <w:r w:rsidRPr="003A0F63">
        <w:t xml:space="preserve">) load, install and execute the executable object code form of the </w:t>
      </w:r>
      <w:r w:rsidR="0081618D">
        <w:t>Solution</w:t>
      </w:r>
      <w:r w:rsidRPr="003A0F63">
        <w:t xml:space="preserve"> to conduct analytics for </w:t>
      </w:r>
      <w:r w:rsidR="00E16BF2">
        <w:t>its</w:t>
      </w:r>
      <w:r w:rsidRPr="003A0F63">
        <w:t xml:space="preserve"> internal business; (</w:t>
      </w:r>
      <w:r>
        <w:t>ii</w:t>
      </w:r>
      <w:r w:rsidRPr="003A0F63">
        <w:t xml:space="preserve">) display, print and reproduce </w:t>
      </w:r>
      <w:r>
        <w:t>the</w:t>
      </w:r>
      <w:r w:rsidRPr="003A0F63">
        <w:t xml:space="preserve"> Documentation to the extent reasonably required to </w:t>
      </w:r>
      <w:r>
        <w:t xml:space="preserve">exercise </w:t>
      </w:r>
      <w:r w:rsidRPr="003A0F63">
        <w:t xml:space="preserve">the foregoing rights; </w:t>
      </w:r>
      <w:r w:rsidR="00BC1B32">
        <w:t xml:space="preserve">and </w:t>
      </w:r>
      <w:r w:rsidRPr="003A0F63">
        <w:t>(</w:t>
      </w:r>
      <w:r>
        <w:t>i</w:t>
      </w:r>
      <w:r w:rsidR="008235F2">
        <w:t>ii</w:t>
      </w:r>
      <w:r w:rsidRPr="003A0F63">
        <w:t xml:space="preserve">) make </w:t>
      </w:r>
      <w:r>
        <w:t>one (</w:t>
      </w:r>
      <w:r w:rsidRPr="003A0F63">
        <w:t>1</w:t>
      </w:r>
      <w:r>
        <w:t>)</w:t>
      </w:r>
      <w:r w:rsidRPr="003A0F63">
        <w:t xml:space="preserve"> additional non-production copy of the </w:t>
      </w:r>
      <w:r w:rsidR="0081618D">
        <w:t>Solution</w:t>
      </w:r>
      <w:r w:rsidRPr="003A0F63">
        <w:t xml:space="preserve"> for backup, test, disaster recovery or archival purposes</w:t>
      </w:r>
      <w:r w:rsidR="007941BD">
        <w:t>; and</w:t>
      </w:r>
      <w:r w:rsidR="008235F2">
        <w:t>/or as applicable</w:t>
      </w:r>
      <w:r w:rsidR="00BC1B32">
        <w:t>,</w:t>
      </w:r>
      <w:r w:rsidR="008235F2">
        <w:t xml:space="preserve"> </w:t>
      </w:r>
      <w:r w:rsidR="00BC1B32">
        <w:t>with respect to the</w:t>
      </w:r>
      <w:r w:rsidR="008235F2">
        <w:t xml:space="preserve"> Signal Hub Platform</w:t>
      </w:r>
      <w:r w:rsidR="00BC1B32">
        <w:t xml:space="preserve"> to</w:t>
      </w:r>
      <w:r w:rsidR="008235F2">
        <w:t>:</w:t>
      </w:r>
      <w:r w:rsidR="007941BD">
        <w:t xml:space="preserve"> </w:t>
      </w:r>
      <w:r w:rsidR="00332C95">
        <w:t>(</w:t>
      </w:r>
      <w:r w:rsidR="008235F2">
        <w:t>i</w:t>
      </w:r>
      <w:r w:rsidR="00332C95">
        <w:t>) access and use the Signal Hub Platform</w:t>
      </w:r>
      <w:r w:rsidRPr="003A0F63">
        <w:t>.</w:t>
      </w:r>
      <w:r w:rsidR="00332C95">
        <w:t xml:space="preserve"> </w:t>
      </w:r>
      <w:r>
        <w:t>The Analytics Tool may be bundled with or have incorporated into it software code owned by and licensed from additional third parties, which may include so-called open source code (the “</w:t>
      </w:r>
      <w:r w:rsidRPr="00FA71E0">
        <w:rPr>
          <w:b/>
        </w:rPr>
        <w:t>Third Party Code</w:t>
      </w:r>
      <w:r>
        <w:t xml:space="preserve">”).  </w:t>
      </w:r>
      <w:r w:rsidR="00B03E92">
        <w:t>Beta</w:t>
      </w:r>
      <w:r>
        <w:t xml:space="preserve"> deliver</w:t>
      </w:r>
      <w:r w:rsidR="00E16BF2">
        <w:t>s</w:t>
      </w:r>
      <w:r>
        <w:t xml:space="preserve"> the Third Party Code to </w:t>
      </w:r>
      <w:r w:rsidR="00E16BF2">
        <w:t>Customer</w:t>
      </w:r>
      <w:r>
        <w:t xml:space="preserve"> on either a sublicense or pass-through basis and it is subject to the separate terms and conditions of its owners and licensors.  </w:t>
      </w:r>
      <w:r w:rsidR="00B03E92">
        <w:t>Beta</w:t>
      </w:r>
      <w:r>
        <w:t xml:space="preserve"> do</w:t>
      </w:r>
      <w:r w:rsidR="00E16BF2">
        <w:t>es</w:t>
      </w:r>
      <w:r>
        <w:t xml:space="preserve"> not have the authority to modify those terms and conditions but will disclose them to </w:t>
      </w:r>
      <w:r w:rsidR="00E16BF2">
        <w:t>Customer</w:t>
      </w:r>
      <w:r>
        <w:t>, together with a list of applicable Third Party Code, upon request.</w:t>
      </w:r>
    </w:p>
    <w:p w14:paraId="09B76AEC" w14:textId="697B4D39" w:rsidR="00A95D14" w:rsidRPr="00214604" w:rsidRDefault="00A95D14" w:rsidP="00E16BF2">
      <w:pPr>
        <w:pStyle w:val="StandardL2"/>
        <w:ind w:left="-360"/>
        <w:rPr>
          <w:u w:val="single"/>
        </w:rPr>
      </w:pPr>
      <w:bookmarkStart w:id="7" w:name="_Ref169869409"/>
      <w:bookmarkStart w:id="8" w:name="_Ref169614221"/>
      <w:bookmarkEnd w:id="5"/>
      <w:bookmarkEnd w:id="6"/>
      <w:r w:rsidRPr="002513D1">
        <w:t xml:space="preserve">  </w:t>
      </w:r>
      <w:r w:rsidRPr="003A0F63">
        <w:rPr>
          <w:u w:val="single"/>
        </w:rPr>
        <w:t>License Scope</w:t>
      </w:r>
      <w:r w:rsidRPr="003A0F63">
        <w:t xml:space="preserve">. </w:t>
      </w:r>
      <w:r w:rsidR="00C34649">
        <w:t xml:space="preserve"> </w:t>
      </w:r>
      <w:r w:rsidRPr="003A0F63">
        <w:t>The License</w:t>
      </w:r>
      <w:r>
        <w:t>, unless unambiguously specified as a perpetual license in the applicable Order,</w:t>
      </w:r>
      <w:r w:rsidRPr="003A0F63">
        <w:t xml:space="preserve"> has a </w:t>
      </w:r>
      <w:r>
        <w:t xml:space="preserve">limited </w:t>
      </w:r>
      <w:r w:rsidRPr="003A0F63">
        <w:t xml:space="preserve">term of </w:t>
      </w:r>
      <w:r>
        <w:t>months or years, as the case may be, specified in the applicable Order (the “</w:t>
      </w:r>
      <w:r w:rsidRPr="000F2D61">
        <w:rPr>
          <w:b/>
        </w:rPr>
        <w:t>License Term</w:t>
      </w:r>
      <w:r>
        <w:t xml:space="preserve">”) </w:t>
      </w:r>
      <w:r w:rsidRPr="003A0F63">
        <w:t>and will expire at the end of tha</w:t>
      </w:r>
      <w:r>
        <w:t xml:space="preserve">t term unless </w:t>
      </w:r>
      <w:r w:rsidR="00E16BF2">
        <w:t>Customer</w:t>
      </w:r>
      <w:r>
        <w:t xml:space="preserve"> renew</w:t>
      </w:r>
      <w:r w:rsidR="00E16BF2">
        <w:t>s</w:t>
      </w:r>
      <w:r>
        <w:t xml:space="preserve">. Aside from such expiration, </w:t>
      </w:r>
      <w:r w:rsidR="00B03E92">
        <w:t>Beta</w:t>
      </w:r>
      <w:r w:rsidRPr="003A0F63">
        <w:t xml:space="preserve"> will not terminate the License unless </w:t>
      </w:r>
      <w:r w:rsidR="00E16BF2">
        <w:t>Customer</w:t>
      </w:r>
      <w:r w:rsidRPr="003A0F63">
        <w:t xml:space="preserve"> breach</w:t>
      </w:r>
      <w:r w:rsidR="00E16BF2">
        <w:t>es</w:t>
      </w:r>
      <w:r w:rsidRPr="003A0F63">
        <w:t xml:space="preserve"> this Article </w:t>
      </w:r>
      <w:r>
        <w:t>2</w:t>
      </w:r>
      <w:r w:rsidRPr="003A0F63">
        <w:t xml:space="preserve"> </w:t>
      </w:r>
      <w:r>
        <w:t xml:space="preserve">or Articles </w:t>
      </w:r>
      <w:r w:rsidR="001248BE">
        <w:t>4</w:t>
      </w:r>
      <w:r>
        <w:t xml:space="preserve"> or 5 or </w:t>
      </w:r>
      <w:r w:rsidRPr="00560E2C">
        <w:t xml:space="preserve">on the occurrence of </w:t>
      </w:r>
      <w:r w:rsidR="00E16BF2">
        <w:t>Customer’s</w:t>
      </w:r>
      <w:r w:rsidRPr="00560E2C">
        <w:t xml:space="preserve"> insolvency </w:t>
      </w:r>
      <w:r>
        <w:t>or as otherwise provided in Article 11</w:t>
      </w:r>
      <w:r w:rsidRPr="00560E2C">
        <w:t>.</w:t>
      </w:r>
      <w:r>
        <w:t xml:space="preserve"> </w:t>
      </w:r>
      <w:r w:rsidRPr="00560E2C">
        <w:t xml:space="preserve"> </w:t>
      </w:r>
      <w:r>
        <w:t>The</w:t>
      </w:r>
      <w:r w:rsidRPr="00560E2C">
        <w:t xml:space="preserve"> Li</w:t>
      </w:r>
      <w:r>
        <w:t>cense permits use of the Analytics Tool on the number of workstations</w:t>
      </w:r>
      <w:r w:rsidR="0081618D">
        <w:t xml:space="preserve"> and/or by the number of users as specifically set forth </w:t>
      </w:r>
      <w:r>
        <w:t>in each Order. The License</w:t>
      </w:r>
      <w:r w:rsidR="00907162">
        <w:t xml:space="preserve"> is for Customer’s internal use only and</w:t>
      </w:r>
      <w:r>
        <w:t xml:space="preserve"> does not permit </w:t>
      </w:r>
      <w:r w:rsidR="00E16BF2">
        <w:t>Customer</w:t>
      </w:r>
      <w:r>
        <w:t xml:space="preserve"> to use the Analytics Tool to process accounts or records or to generate output data for the benefit of, or for purposes of rendering services to, any other business entities or organizations including by acting as a </w:t>
      </w:r>
      <w:r w:rsidRPr="003A0F63">
        <w:t>service bureau</w:t>
      </w:r>
      <w:r>
        <w:t>, SaaS provider or</w:t>
      </w:r>
      <w:r w:rsidRPr="003A0F63">
        <w:t xml:space="preserve"> ASP</w:t>
      </w:r>
      <w:r>
        <w:t xml:space="preserve">.  </w:t>
      </w:r>
      <w:r w:rsidRPr="003A0F63">
        <w:t xml:space="preserve">The License is non-exclusive such that </w:t>
      </w:r>
      <w:r w:rsidR="00B03E92">
        <w:t>Beta</w:t>
      </w:r>
      <w:r w:rsidRPr="003A0F63">
        <w:t xml:space="preserve"> may grant to others or reserve for </w:t>
      </w:r>
      <w:r w:rsidR="00E16BF2">
        <w:t>its</w:t>
      </w:r>
      <w:r w:rsidRPr="003A0F63">
        <w:t xml:space="preserve"> own use, rights that are the same as or similar to those grant</w:t>
      </w:r>
      <w:r w:rsidR="00E16BF2">
        <w:t>ed</w:t>
      </w:r>
      <w:r w:rsidRPr="003A0F63">
        <w:t xml:space="preserve"> to </w:t>
      </w:r>
      <w:r w:rsidR="00E16BF2">
        <w:t>Customer</w:t>
      </w:r>
      <w:r w:rsidRPr="003A0F63">
        <w:t xml:space="preserve">. </w:t>
      </w:r>
      <w:r w:rsidR="00E16BF2">
        <w:t xml:space="preserve"> </w:t>
      </w:r>
      <w:r w:rsidRPr="003A0F63">
        <w:t xml:space="preserve">Each License is personal to </w:t>
      </w:r>
      <w:r w:rsidR="00E16BF2">
        <w:t>Customer</w:t>
      </w:r>
      <w:r w:rsidRPr="003A0F63">
        <w:t xml:space="preserve"> and thus is non-transferable, non-assignable and non-sublicenseable</w:t>
      </w:r>
      <w:r>
        <w:t>, subject to Article 12</w:t>
      </w:r>
      <w:r w:rsidRPr="003A0F63">
        <w:t xml:space="preserve">. </w:t>
      </w:r>
      <w:r w:rsidR="00C34649">
        <w:t xml:space="preserve"> </w:t>
      </w:r>
      <w:r w:rsidRPr="003A0F63">
        <w:t xml:space="preserve">Any act or omission in violation of the scope defined by this </w:t>
      </w:r>
      <w:r w:rsidR="006E5FE7">
        <w:t>Article</w:t>
      </w:r>
      <w:r w:rsidRPr="003A0F63">
        <w:t xml:space="preserve"> (the “</w:t>
      </w:r>
      <w:r w:rsidRPr="003A0F63">
        <w:rPr>
          <w:b/>
        </w:rPr>
        <w:t>License Scope</w:t>
      </w:r>
      <w:r w:rsidRPr="003A0F63">
        <w:t xml:space="preserve">”) will be a material breach of </w:t>
      </w:r>
      <w:r>
        <w:t>this Agreement</w:t>
      </w:r>
      <w:r w:rsidRPr="003A0F63">
        <w:t>.</w:t>
      </w:r>
      <w:bookmarkEnd w:id="7"/>
      <w:r w:rsidRPr="003A0F63">
        <w:t xml:space="preserve"> </w:t>
      </w:r>
    </w:p>
    <w:p w14:paraId="5C8DA1BF" w14:textId="4AB89B2D" w:rsidR="00A95D14" w:rsidRPr="004B2E66" w:rsidRDefault="00A95D14" w:rsidP="00E16BF2">
      <w:pPr>
        <w:pStyle w:val="StandardL2"/>
        <w:ind w:left="-360" w:firstLine="270"/>
        <w:rPr>
          <w:b/>
          <w:u w:val="single"/>
        </w:rPr>
      </w:pPr>
      <w:bookmarkStart w:id="9" w:name="_Ref169869424"/>
      <w:r w:rsidRPr="002513D1">
        <w:t xml:space="preserve">  </w:t>
      </w:r>
      <w:r>
        <w:rPr>
          <w:u w:val="single"/>
        </w:rPr>
        <w:t>General Restrictions</w:t>
      </w:r>
      <w:r w:rsidRPr="003A0F63">
        <w:t xml:space="preserve">. </w:t>
      </w:r>
      <w:r w:rsidR="00C34649">
        <w:t xml:space="preserve"> </w:t>
      </w:r>
      <w:r w:rsidR="00E16BF2">
        <w:t>Customer</w:t>
      </w:r>
      <w:r w:rsidRPr="003A0F63">
        <w:t xml:space="preserve"> </w:t>
      </w:r>
      <w:r>
        <w:t xml:space="preserve">shall not: </w:t>
      </w:r>
      <w:bookmarkEnd w:id="8"/>
      <w:bookmarkEnd w:id="9"/>
      <w:r w:rsidR="00C34649">
        <w:t xml:space="preserve"> </w:t>
      </w:r>
      <w:r>
        <w:t xml:space="preserve">(i) modify, translate, reverse engineer, decompile, disassemble or create derivative works based on, or improvements of, the Analytics Tool; (ii) copy the Analytics Tool other than as permitted above and only if all copyright and other proprietary or restricted rights notices are reproduced; (iii) rent, lease, grant a security interest in, or otherwise transfer rights to the Analytics Tool; (iv) </w:t>
      </w:r>
      <w:r w:rsidRPr="003A0F63">
        <w:rPr>
          <w:bCs/>
        </w:rPr>
        <w:t xml:space="preserve">remove, modify or obscure proprietary rights notices that </w:t>
      </w:r>
      <w:r w:rsidR="00B03E92">
        <w:rPr>
          <w:bCs/>
        </w:rPr>
        <w:t>Beta</w:t>
      </w:r>
      <w:r w:rsidRPr="003A0F63">
        <w:rPr>
          <w:bCs/>
        </w:rPr>
        <w:t xml:space="preserve"> place</w:t>
      </w:r>
      <w:r w:rsidR="00E16BF2">
        <w:rPr>
          <w:bCs/>
        </w:rPr>
        <w:t>s</w:t>
      </w:r>
      <w:r w:rsidRPr="003A0F63">
        <w:rPr>
          <w:bCs/>
        </w:rPr>
        <w:t xml:space="preserve"> on the Analytics Tool, its Documentation or </w:t>
      </w:r>
      <w:r>
        <w:rPr>
          <w:bCs/>
        </w:rPr>
        <w:t xml:space="preserve">their </w:t>
      </w:r>
      <w:r w:rsidRPr="003A0F63">
        <w:rPr>
          <w:bCs/>
        </w:rPr>
        <w:t>packaging</w:t>
      </w:r>
      <w:r>
        <w:rPr>
          <w:bCs/>
        </w:rPr>
        <w:t xml:space="preserve">; </w:t>
      </w:r>
      <w:r>
        <w:t xml:space="preserve">or (v) use the Analytics Tool, or any portion thereof, in a service bureau, time-sharing or outsourcing service or otherwise use the Analytics Tool for the benefit of a third party. </w:t>
      </w:r>
      <w:r w:rsidR="00E16BF2">
        <w:t>Customer is</w:t>
      </w:r>
      <w:r w:rsidRPr="003A0F63">
        <w:t xml:space="preserve"> responsible for the acts and omissions of </w:t>
      </w:r>
      <w:r w:rsidR="00E16BF2">
        <w:t>its</w:t>
      </w:r>
      <w:r w:rsidR="008E1BE6">
        <w:t xml:space="preserve"> employees who access or</w:t>
      </w:r>
      <w:r w:rsidR="00770CDD">
        <w:t xml:space="preserve"> use the Analytics Tool.</w:t>
      </w:r>
      <w:r w:rsidR="008E1BE6">
        <w:t xml:space="preserve">  </w:t>
      </w:r>
      <w:r w:rsidR="008E1BE6" w:rsidRPr="00BB63D3">
        <w:t>Customer is also responsible for the acts and omissions of its independent contractors, agents, and representatives who are permitted by the terms of this Agreement to access or use the Analytics Tool.</w:t>
      </w:r>
      <w:r w:rsidR="00770CDD">
        <w:t xml:space="preserve"> </w:t>
      </w:r>
    </w:p>
    <w:p w14:paraId="4082F733" w14:textId="206BDFFF" w:rsidR="00A95D14" w:rsidRPr="004B2E66" w:rsidRDefault="00A95D14" w:rsidP="00E16BF2">
      <w:pPr>
        <w:pStyle w:val="StandardL2"/>
        <w:ind w:left="-360" w:firstLine="270"/>
      </w:pPr>
      <w:r w:rsidRPr="002513D1">
        <w:t xml:space="preserve">  </w:t>
      </w:r>
      <w:r>
        <w:rPr>
          <w:u w:val="single"/>
        </w:rPr>
        <w:t xml:space="preserve">Export; Transfer </w:t>
      </w:r>
      <w:r w:rsidRPr="00FA71E0">
        <w:rPr>
          <w:u w:val="single"/>
        </w:rPr>
        <w:t>Control Laws</w:t>
      </w:r>
      <w:r>
        <w:t xml:space="preserve">.  The Analytics Tool may be subject to restrictions and controls imposed by the United States Export Administration Act and other applicable transfer control and prohibited persons laws and regulations of the United States and other jurisdictions. </w:t>
      </w:r>
      <w:r w:rsidR="00E16BF2">
        <w:t>Customer</w:t>
      </w:r>
      <w:r>
        <w:t xml:space="preserve"> shal</w:t>
      </w:r>
      <w:r w:rsidRPr="00FA71E0">
        <w:t>l not export, re-export or otherwise transfer, actually or constructively, the Analytics Tool, or any technology or technical information contained therein: (</w:t>
      </w:r>
      <w:r>
        <w:t>i</w:t>
      </w:r>
      <w:r w:rsidRPr="00FA71E0">
        <w:t>) to any country, person, entity or end user that is prohibited by the Transfer Control Laws (as defined below); (</w:t>
      </w:r>
      <w:r>
        <w:t>ii</w:t>
      </w:r>
      <w:r w:rsidRPr="00FA71E0">
        <w:t>) in violation of the applicable laws of the destination jurisdiction; and/or (</w:t>
      </w:r>
      <w:r>
        <w:t>iii</w:t>
      </w:r>
      <w:r w:rsidRPr="00FA71E0">
        <w:t xml:space="preserve">) to any jurisdiction that requires disclosure of source code or permits reverse engineering to create human readable source code from object code.  In all events, </w:t>
      </w:r>
      <w:r w:rsidR="00E16BF2">
        <w:t>Customer</w:t>
      </w:r>
      <w:r w:rsidRPr="00FA71E0">
        <w:t xml:space="preserve"> and each of </w:t>
      </w:r>
      <w:r w:rsidR="00E16BF2">
        <w:t>Customer’s</w:t>
      </w:r>
      <w:r w:rsidRPr="00FA71E0">
        <w:t xml:space="preserve"> parents, subsidiaries and affiliates and all of Your and their respective officers, directors, employees, agents and contractors, in each case including all those who are allowed access to the Analytics Tool or any portion thereof, or to whom export or other transfer of the Analytics Tool or any portion thereof) may be made hereunder, whether actual or constructive (collectively, the “</w:t>
      </w:r>
      <w:r w:rsidRPr="00FA71E0">
        <w:rPr>
          <w:b/>
        </w:rPr>
        <w:t>Customer Parties</w:t>
      </w:r>
      <w:r w:rsidRPr="00FA71E0">
        <w:t>”)</w:t>
      </w:r>
      <w:r>
        <w:t>,</w:t>
      </w:r>
      <w:r w:rsidRPr="00FA71E0">
        <w:t xml:space="preserve"> are not named as a "debarred" party, "denied person or entity," </w:t>
      </w:r>
      <w:r w:rsidRPr="00FA71E0">
        <w:lastRenderedPageBreak/>
        <w:t>"embargoed entity," or otherwise sanctioned under, or prohibited from engaging in activities subject to any United States laws or the laws of any other applicable country or countries relating to the transfer of technology, including the Export Administration Regulations, the International Traffic in Arms Regulations and the regulations administered by the Office of Foreign Assets Control of the United States Department of the Treasury or other similar laws of any foreign country (collectively, the "</w:t>
      </w:r>
      <w:r w:rsidRPr="00FA71E0">
        <w:rPr>
          <w:b/>
        </w:rPr>
        <w:t>Transfer Control Laws</w:t>
      </w:r>
      <w:r w:rsidRPr="00FA71E0">
        <w:t xml:space="preserve">"). </w:t>
      </w:r>
      <w:r w:rsidR="00C34649">
        <w:t xml:space="preserve"> </w:t>
      </w:r>
      <w:r w:rsidR="00E16BF2">
        <w:t>Customer</w:t>
      </w:r>
      <w:r w:rsidRPr="00FA71E0">
        <w:t xml:space="preserve"> shall immediately notify </w:t>
      </w:r>
      <w:r w:rsidR="00B03E92">
        <w:t>Beta</w:t>
      </w:r>
      <w:r w:rsidRPr="00FA71E0">
        <w:t xml:space="preserve"> if any of the Customer Parties are so named, debarred, designated or otherwise sanctioned under, or prohibited from engaging in activities subject to, any of the Transfer Control Laws.</w:t>
      </w:r>
      <w:r>
        <w:t xml:space="preserve">  If </w:t>
      </w:r>
      <w:r w:rsidR="00E16BF2">
        <w:t>Customer is</w:t>
      </w:r>
      <w:r>
        <w:t xml:space="preserve"> required to provide a regulatory body with use of or access to the Analytics Tool, then such use and access are governed by this </w:t>
      </w:r>
      <w:r w:rsidR="006E5FE7">
        <w:t>Article</w:t>
      </w:r>
      <w:r>
        <w:t xml:space="preserve"> and Your confidentiality obligations and are subject to </w:t>
      </w:r>
      <w:r w:rsidR="00B03E92">
        <w:t>Beta</w:t>
      </w:r>
      <w:r w:rsidR="00E16BF2">
        <w:t>’</w:t>
      </w:r>
      <w:r w:rsidR="00F2108E">
        <w:t>s</w:t>
      </w:r>
      <w:r>
        <w:t xml:space="preserve"> rights and </w:t>
      </w:r>
      <w:r w:rsidR="00E16BF2">
        <w:t>Customer’s</w:t>
      </w:r>
      <w:r>
        <w:t xml:space="preserve"> obligations under FARS and DFARS (or their successor regulations).  </w:t>
      </w:r>
      <w:r w:rsidR="00E16BF2">
        <w:t>Customer</w:t>
      </w:r>
      <w:r>
        <w:t xml:space="preserve"> shall indemnify, defend and hold </w:t>
      </w:r>
      <w:r w:rsidR="00B03E92">
        <w:t>Beta</w:t>
      </w:r>
      <w:r>
        <w:t xml:space="preserve"> harmless from all claims, damages, liabilities and penalties (including reasonable legal costs) arising out of, or in connection with, a breach of this </w:t>
      </w:r>
      <w:r w:rsidR="006E5FE7">
        <w:t>Article</w:t>
      </w:r>
      <w:r>
        <w:t xml:space="preserve">. </w:t>
      </w:r>
    </w:p>
    <w:p w14:paraId="7B523F0F" w14:textId="77777777" w:rsidR="00A95D14" w:rsidRPr="00050216" w:rsidRDefault="00A95D14" w:rsidP="00C34649">
      <w:pPr>
        <w:pStyle w:val="StandardL1"/>
        <w:ind w:hanging="360"/>
        <w:rPr>
          <w:szCs w:val="16"/>
          <w:u w:val="single"/>
        </w:rPr>
      </w:pPr>
      <w:bookmarkStart w:id="10" w:name="_Ref50439627"/>
      <w:bookmarkStart w:id="11" w:name="_Ref67906515"/>
      <w:bookmarkStart w:id="12" w:name="_Ref68328936"/>
      <w:r w:rsidRPr="00050216">
        <w:rPr>
          <w:b/>
          <w:szCs w:val="16"/>
          <w:u w:val="single"/>
        </w:rPr>
        <w:t>Support Services</w:t>
      </w:r>
      <w:r w:rsidRPr="0093129B">
        <w:rPr>
          <w:szCs w:val="16"/>
        </w:rPr>
        <w:t>.</w:t>
      </w:r>
      <w:bookmarkEnd w:id="10"/>
      <w:r w:rsidRPr="0093129B">
        <w:rPr>
          <w:szCs w:val="16"/>
        </w:rPr>
        <w:t xml:space="preserve"> </w:t>
      </w:r>
    </w:p>
    <w:p w14:paraId="1D4A12FE" w14:textId="254A3DC2" w:rsidR="00A95D14" w:rsidRPr="00050216" w:rsidRDefault="00A95D14" w:rsidP="00E16BF2">
      <w:pPr>
        <w:pStyle w:val="StandardL1"/>
        <w:numPr>
          <w:ilvl w:val="0"/>
          <w:numId w:val="0"/>
        </w:numPr>
        <w:ind w:left="-360" w:firstLine="360"/>
        <w:rPr>
          <w:szCs w:val="16"/>
        </w:rPr>
      </w:pPr>
      <w:r w:rsidRPr="00050216">
        <w:rPr>
          <w:szCs w:val="16"/>
        </w:rPr>
        <w:t xml:space="preserve">(a)  </w:t>
      </w:r>
      <w:r w:rsidRPr="00050216">
        <w:rPr>
          <w:szCs w:val="16"/>
          <w:u w:val="single"/>
        </w:rPr>
        <w:t>General</w:t>
      </w:r>
      <w:r w:rsidRPr="00050216">
        <w:rPr>
          <w:szCs w:val="16"/>
        </w:rPr>
        <w:t xml:space="preserve">. </w:t>
      </w:r>
      <w:bookmarkStart w:id="13" w:name="_Ref135124531"/>
      <w:r w:rsidRPr="00050216">
        <w:rPr>
          <w:szCs w:val="16"/>
        </w:rPr>
        <w:t xml:space="preserve"> </w:t>
      </w:r>
      <w:r w:rsidR="00BA6282">
        <w:rPr>
          <w:szCs w:val="16"/>
        </w:rPr>
        <w:t xml:space="preserve">Upon request, </w:t>
      </w:r>
      <w:r w:rsidR="00B03E92">
        <w:rPr>
          <w:szCs w:val="16"/>
        </w:rPr>
        <w:t>Beta</w:t>
      </w:r>
      <w:r w:rsidRPr="00050216">
        <w:rPr>
          <w:szCs w:val="16"/>
        </w:rPr>
        <w:t xml:space="preserve"> </w:t>
      </w:r>
      <w:r w:rsidR="00BA6282">
        <w:rPr>
          <w:szCs w:val="16"/>
        </w:rPr>
        <w:t xml:space="preserve">will </w:t>
      </w:r>
      <w:r w:rsidRPr="00050216">
        <w:rPr>
          <w:szCs w:val="16"/>
        </w:rPr>
        <w:t>provide services for maintenance and user support of the Analytics Tool, including professional services for installation, implementation, integration of and general consulting for and training in the use of the Analytics Tool (the “</w:t>
      </w:r>
      <w:r w:rsidRPr="00050216">
        <w:rPr>
          <w:b/>
          <w:szCs w:val="16"/>
        </w:rPr>
        <w:t>Support Services</w:t>
      </w:r>
      <w:r w:rsidRPr="00050216">
        <w:rPr>
          <w:szCs w:val="16"/>
        </w:rPr>
        <w:t xml:space="preserve">”). </w:t>
      </w:r>
      <w:bookmarkEnd w:id="11"/>
      <w:bookmarkEnd w:id="12"/>
      <w:r w:rsidRPr="00050216">
        <w:rPr>
          <w:szCs w:val="16"/>
        </w:rPr>
        <w:t xml:space="preserve"> Support Services may be ordered using the same Order </w:t>
      </w:r>
      <w:r w:rsidR="00E16BF2">
        <w:rPr>
          <w:szCs w:val="16"/>
        </w:rPr>
        <w:t>Customer</w:t>
      </w:r>
      <w:r w:rsidRPr="00050216">
        <w:rPr>
          <w:szCs w:val="16"/>
        </w:rPr>
        <w:t xml:space="preserve"> used to purchase the License.  </w:t>
      </w:r>
      <w:bookmarkEnd w:id="13"/>
      <w:r w:rsidR="00B03E92">
        <w:rPr>
          <w:szCs w:val="16"/>
        </w:rPr>
        <w:t>Beta</w:t>
      </w:r>
      <w:r w:rsidR="00E16BF2">
        <w:rPr>
          <w:szCs w:val="16"/>
        </w:rPr>
        <w:t>’</w:t>
      </w:r>
      <w:r w:rsidR="00F2108E">
        <w:rPr>
          <w:szCs w:val="16"/>
        </w:rPr>
        <w:t>s</w:t>
      </w:r>
      <w:r w:rsidRPr="00050216">
        <w:rPr>
          <w:szCs w:val="16"/>
        </w:rPr>
        <w:t xml:space="preserve"> delivery of the Support Services requires that </w:t>
      </w:r>
      <w:r w:rsidR="00E16BF2">
        <w:rPr>
          <w:szCs w:val="16"/>
        </w:rPr>
        <w:t>Customer</w:t>
      </w:r>
      <w:r w:rsidRPr="00050216">
        <w:rPr>
          <w:szCs w:val="16"/>
        </w:rPr>
        <w:t xml:space="preserve"> provide </w:t>
      </w:r>
      <w:r w:rsidR="00B03E92">
        <w:rPr>
          <w:szCs w:val="16"/>
        </w:rPr>
        <w:t>Beta</w:t>
      </w:r>
      <w:r w:rsidRPr="00050216">
        <w:rPr>
          <w:szCs w:val="16"/>
        </w:rPr>
        <w:t xml:space="preserve"> with such reasonable cooperation as may </w:t>
      </w:r>
      <w:r w:rsidR="00DF33FD">
        <w:rPr>
          <w:szCs w:val="16"/>
        </w:rPr>
        <w:t xml:space="preserve">be </w:t>
      </w:r>
      <w:r w:rsidRPr="00050216">
        <w:rPr>
          <w:szCs w:val="16"/>
        </w:rPr>
        <w:t>request</w:t>
      </w:r>
      <w:r w:rsidR="00DF33FD">
        <w:rPr>
          <w:szCs w:val="16"/>
        </w:rPr>
        <w:t>ed</w:t>
      </w:r>
      <w:r w:rsidRPr="00050216">
        <w:rPr>
          <w:szCs w:val="16"/>
        </w:rPr>
        <w:t xml:space="preserve"> including access to information, personnel or systems. </w:t>
      </w:r>
      <w:r w:rsidR="00C34649">
        <w:rPr>
          <w:szCs w:val="16"/>
        </w:rPr>
        <w:t xml:space="preserve"> </w:t>
      </w:r>
      <w:r w:rsidR="00B03E92">
        <w:rPr>
          <w:szCs w:val="16"/>
        </w:rPr>
        <w:t>Beta</w:t>
      </w:r>
      <w:r w:rsidRPr="00050216">
        <w:rPr>
          <w:szCs w:val="16"/>
        </w:rPr>
        <w:t xml:space="preserve"> will be reasonable in these requests and work with </w:t>
      </w:r>
      <w:r w:rsidR="00DF33FD">
        <w:rPr>
          <w:szCs w:val="16"/>
        </w:rPr>
        <w:t>Customer</w:t>
      </w:r>
      <w:r w:rsidRPr="00050216">
        <w:rPr>
          <w:szCs w:val="16"/>
        </w:rPr>
        <w:t xml:space="preserve"> to minimize disruption to </w:t>
      </w:r>
      <w:r w:rsidR="00DF33FD">
        <w:rPr>
          <w:szCs w:val="16"/>
        </w:rPr>
        <w:t>its</w:t>
      </w:r>
      <w:r w:rsidRPr="00050216">
        <w:rPr>
          <w:szCs w:val="16"/>
        </w:rPr>
        <w:t xml:space="preserve"> business.  </w:t>
      </w:r>
    </w:p>
    <w:p w14:paraId="3DC76D85" w14:textId="47CEE2B7" w:rsidR="00A95D14" w:rsidRPr="00050216" w:rsidRDefault="00A95D14" w:rsidP="00DF33FD">
      <w:pPr>
        <w:pStyle w:val="StandardL1"/>
        <w:numPr>
          <w:ilvl w:val="0"/>
          <w:numId w:val="0"/>
        </w:numPr>
        <w:ind w:left="-360" w:firstLine="360"/>
        <w:rPr>
          <w:szCs w:val="16"/>
        </w:rPr>
      </w:pPr>
      <w:r w:rsidRPr="00050216">
        <w:rPr>
          <w:szCs w:val="16"/>
        </w:rPr>
        <w:t xml:space="preserve">(b)  </w:t>
      </w:r>
      <w:r w:rsidRPr="00050216">
        <w:rPr>
          <w:szCs w:val="16"/>
          <w:u w:val="single"/>
        </w:rPr>
        <w:t>Delivery</w:t>
      </w:r>
      <w:r w:rsidRPr="00050216">
        <w:rPr>
          <w:szCs w:val="16"/>
        </w:rPr>
        <w:t>.  Subject to payment of all applicable fees due and owing and the conditions and exclusions set forth below,</w:t>
      </w:r>
      <w:r w:rsidR="00DF33FD">
        <w:rPr>
          <w:szCs w:val="16"/>
        </w:rPr>
        <w:t xml:space="preserve"> </w:t>
      </w:r>
      <w:r w:rsidR="00B03E92">
        <w:rPr>
          <w:szCs w:val="16"/>
        </w:rPr>
        <w:t>Beta</w:t>
      </w:r>
      <w:r w:rsidR="00DF33FD">
        <w:rPr>
          <w:szCs w:val="16"/>
        </w:rPr>
        <w:t xml:space="preserve"> will provide to Customer,</w:t>
      </w:r>
      <w:r w:rsidRPr="00050216">
        <w:rPr>
          <w:szCs w:val="16"/>
        </w:rPr>
        <w:t xml:space="preserve"> during the </w:t>
      </w:r>
      <w:r>
        <w:rPr>
          <w:szCs w:val="16"/>
        </w:rPr>
        <w:t>Support T</w:t>
      </w:r>
      <w:r w:rsidRPr="00050216">
        <w:rPr>
          <w:szCs w:val="16"/>
        </w:rPr>
        <w:t>erm</w:t>
      </w:r>
      <w:r w:rsidR="00DF33FD">
        <w:rPr>
          <w:szCs w:val="16"/>
        </w:rPr>
        <w:t>,</w:t>
      </w:r>
      <w:r w:rsidRPr="00050216">
        <w:rPr>
          <w:szCs w:val="16"/>
        </w:rPr>
        <w:t xml:space="preserve"> the Support Services described in this Article 3 solely in connection with Reported Issues and Operating Inquiries (as those terms are defined below) for the Supported Version.  The term “</w:t>
      </w:r>
      <w:r w:rsidRPr="00050216">
        <w:rPr>
          <w:b/>
          <w:szCs w:val="16"/>
        </w:rPr>
        <w:t>Supported Version</w:t>
      </w:r>
      <w:r w:rsidRPr="00050216">
        <w:rPr>
          <w:szCs w:val="16"/>
        </w:rPr>
        <w:t>” means the most recent</w:t>
      </w:r>
      <w:r w:rsidR="00B00E26">
        <w:rPr>
          <w:szCs w:val="16"/>
        </w:rPr>
        <w:t xml:space="preserve"> external</w:t>
      </w:r>
      <w:r w:rsidRPr="00050216">
        <w:rPr>
          <w:szCs w:val="16"/>
        </w:rPr>
        <w:t xml:space="preserve"> release of the </w:t>
      </w:r>
      <w:r w:rsidR="00FF33B7">
        <w:rPr>
          <w:szCs w:val="16"/>
        </w:rPr>
        <w:t>Solution</w:t>
      </w:r>
      <w:r w:rsidR="00B00E26">
        <w:rPr>
          <w:szCs w:val="16"/>
        </w:rPr>
        <w:t>.</w:t>
      </w:r>
      <w:r w:rsidRPr="00050216">
        <w:rPr>
          <w:szCs w:val="16"/>
        </w:rPr>
        <w:t xml:space="preserve">  </w:t>
      </w:r>
    </w:p>
    <w:p w14:paraId="26C15997" w14:textId="49D5E194" w:rsidR="00A95D14" w:rsidRPr="00050216" w:rsidRDefault="00A95D14" w:rsidP="00DF33FD">
      <w:pPr>
        <w:pStyle w:val="Flushleft"/>
        <w:widowControl w:val="0"/>
        <w:tabs>
          <w:tab w:val="clear" w:pos="720"/>
        </w:tabs>
        <w:spacing w:after="0"/>
        <w:ind w:left="-360" w:right="-72" w:firstLine="360"/>
        <w:jc w:val="both"/>
        <w:rPr>
          <w:rFonts w:ascii="Arial" w:hAnsi="Arial" w:cs="Arial"/>
          <w:sz w:val="16"/>
          <w:szCs w:val="16"/>
        </w:rPr>
      </w:pPr>
      <w:r w:rsidRPr="00050216">
        <w:rPr>
          <w:rFonts w:ascii="Arial" w:hAnsi="Arial" w:cs="Arial"/>
          <w:sz w:val="16"/>
          <w:szCs w:val="16"/>
        </w:rPr>
        <w:t xml:space="preserve">(c)  </w:t>
      </w:r>
      <w:r w:rsidRPr="00050216">
        <w:rPr>
          <w:rFonts w:ascii="Arial" w:hAnsi="Arial" w:cs="Arial"/>
          <w:sz w:val="16"/>
          <w:szCs w:val="16"/>
          <w:u w:val="single"/>
        </w:rPr>
        <w:t>Help Desk</w:t>
      </w:r>
      <w:r w:rsidRPr="00050216">
        <w:rPr>
          <w:rFonts w:ascii="Arial" w:hAnsi="Arial" w:cs="Arial"/>
          <w:sz w:val="16"/>
          <w:szCs w:val="16"/>
        </w:rPr>
        <w:t xml:space="preserve">.  </w:t>
      </w:r>
      <w:r w:rsidR="00B03E92">
        <w:rPr>
          <w:rFonts w:ascii="Arial" w:hAnsi="Arial" w:cs="Arial"/>
          <w:sz w:val="16"/>
          <w:szCs w:val="16"/>
        </w:rPr>
        <w:t>Beta</w:t>
      </w:r>
      <w:r w:rsidRPr="00050216">
        <w:rPr>
          <w:rFonts w:ascii="Arial" w:hAnsi="Arial" w:cs="Arial"/>
          <w:sz w:val="16"/>
          <w:szCs w:val="16"/>
        </w:rPr>
        <w:t xml:space="preserve"> will provide </w:t>
      </w:r>
      <w:r w:rsidRPr="00907162">
        <w:rPr>
          <w:rFonts w:ascii="Arial" w:hAnsi="Arial" w:cs="Arial"/>
          <w:sz w:val="16"/>
          <w:szCs w:val="16"/>
        </w:rPr>
        <w:t>two</w:t>
      </w:r>
      <w:r w:rsidRPr="00343D65">
        <w:rPr>
          <w:rFonts w:ascii="Arial" w:hAnsi="Arial" w:cs="Arial"/>
          <w:sz w:val="16"/>
          <w:szCs w:val="16"/>
        </w:rPr>
        <w:t xml:space="preserve"> (2) contacts named by </w:t>
      </w:r>
      <w:r w:rsidR="00DF33FD">
        <w:rPr>
          <w:rFonts w:ascii="Arial" w:hAnsi="Arial" w:cs="Arial"/>
          <w:sz w:val="16"/>
          <w:szCs w:val="16"/>
        </w:rPr>
        <w:t>Customer</w:t>
      </w:r>
      <w:r w:rsidRPr="00343D65">
        <w:rPr>
          <w:rFonts w:ascii="Arial" w:hAnsi="Arial" w:cs="Arial"/>
          <w:sz w:val="16"/>
          <w:szCs w:val="16"/>
        </w:rPr>
        <w:t xml:space="preserve"> with access to </w:t>
      </w:r>
      <w:r w:rsidR="00B03E92">
        <w:rPr>
          <w:rFonts w:ascii="Arial" w:hAnsi="Arial" w:cs="Arial"/>
          <w:sz w:val="16"/>
          <w:szCs w:val="16"/>
        </w:rPr>
        <w:t>Beta</w:t>
      </w:r>
      <w:r w:rsidR="00DF33FD">
        <w:rPr>
          <w:rFonts w:ascii="Arial" w:hAnsi="Arial" w:cs="Arial"/>
          <w:sz w:val="16"/>
          <w:szCs w:val="16"/>
        </w:rPr>
        <w:t>’</w:t>
      </w:r>
      <w:r w:rsidR="00F2108E">
        <w:rPr>
          <w:rFonts w:ascii="Arial" w:hAnsi="Arial" w:cs="Arial"/>
          <w:sz w:val="16"/>
          <w:szCs w:val="16"/>
        </w:rPr>
        <w:t>s</w:t>
      </w:r>
      <w:r w:rsidRPr="00343D65">
        <w:rPr>
          <w:rFonts w:ascii="Arial" w:hAnsi="Arial" w:cs="Arial"/>
          <w:sz w:val="16"/>
          <w:szCs w:val="16"/>
        </w:rPr>
        <w:t xml:space="preserve"> customer support response telephone line (the “</w:t>
      </w:r>
      <w:r w:rsidRPr="00343D65">
        <w:rPr>
          <w:rFonts w:ascii="Arial" w:hAnsi="Arial" w:cs="Arial"/>
          <w:b/>
          <w:sz w:val="16"/>
          <w:szCs w:val="16"/>
        </w:rPr>
        <w:t>Help Desk</w:t>
      </w:r>
      <w:r w:rsidRPr="00343D65">
        <w:rPr>
          <w:rFonts w:ascii="Arial" w:hAnsi="Arial" w:cs="Arial"/>
          <w:sz w:val="16"/>
          <w:szCs w:val="16"/>
        </w:rPr>
        <w:t xml:space="preserve">”) on weekdays from 9:00am to </w:t>
      </w:r>
      <w:r w:rsidR="00A273E4">
        <w:rPr>
          <w:rFonts w:ascii="Arial" w:hAnsi="Arial" w:cs="Arial"/>
          <w:sz w:val="16"/>
          <w:szCs w:val="16"/>
        </w:rPr>
        <w:t>5</w:t>
      </w:r>
      <w:r w:rsidRPr="00343D65">
        <w:rPr>
          <w:rFonts w:ascii="Arial" w:hAnsi="Arial" w:cs="Arial"/>
          <w:sz w:val="16"/>
          <w:szCs w:val="16"/>
        </w:rPr>
        <w:t>:00pm</w:t>
      </w:r>
      <w:r w:rsidRPr="00343D65">
        <w:rPr>
          <w:rFonts w:ascii="Arial" w:hAnsi="Arial" w:cs="Arial"/>
          <w:b/>
          <w:sz w:val="16"/>
          <w:szCs w:val="16"/>
        </w:rPr>
        <w:t xml:space="preserve"> </w:t>
      </w:r>
      <w:r w:rsidRPr="00343D65">
        <w:rPr>
          <w:rFonts w:ascii="Arial" w:hAnsi="Arial" w:cs="Arial"/>
          <w:sz w:val="16"/>
          <w:szCs w:val="16"/>
        </w:rPr>
        <w:t>prevailing Eastern Time, excluding major holidays (the “</w:t>
      </w:r>
      <w:r w:rsidRPr="00343D65">
        <w:rPr>
          <w:rFonts w:ascii="Arial" w:hAnsi="Arial" w:cs="Arial"/>
          <w:b/>
          <w:sz w:val="16"/>
          <w:szCs w:val="16"/>
        </w:rPr>
        <w:t>Normal Support Hours</w:t>
      </w:r>
      <w:r w:rsidRPr="00343D65">
        <w:rPr>
          <w:rFonts w:ascii="Arial" w:hAnsi="Arial" w:cs="Arial"/>
          <w:sz w:val="16"/>
          <w:szCs w:val="16"/>
        </w:rPr>
        <w:t>”) for: (i) initial reporting of defects in the Supported Version that</w:t>
      </w:r>
      <w:r w:rsidRPr="00050216">
        <w:rPr>
          <w:rFonts w:ascii="Arial" w:hAnsi="Arial" w:cs="Arial"/>
          <w:sz w:val="16"/>
          <w:szCs w:val="16"/>
        </w:rPr>
        <w:t xml:space="preserve"> prevent it from operating substantially in conformity with its documentation (each an “</w:t>
      </w:r>
      <w:r w:rsidRPr="00050216">
        <w:rPr>
          <w:rFonts w:ascii="Arial" w:hAnsi="Arial" w:cs="Arial"/>
          <w:b/>
          <w:sz w:val="16"/>
          <w:szCs w:val="16"/>
        </w:rPr>
        <w:t>Issue</w:t>
      </w:r>
      <w:r w:rsidRPr="00050216">
        <w:rPr>
          <w:rFonts w:ascii="Arial" w:hAnsi="Arial" w:cs="Arial"/>
          <w:sz w:val="16"/>
          <w:szCs w:val="16"/>
        </w:rPr>
        <w:t>”); and (ii) occasional inquiries regarding the ordinary use and operation of the Supported Version (each an “</w:t>
      </w:r>
      <w:r w:rsidRPr="00050216">
        <w:rPr>
          <w:rFonts w:ascii="Arial" w:hAnsi="Arial" w:cs="Arial"/>
          <w:b/>
          <w:sz w:val="16"/>
          <w:szCs w:val="16"/>
        </w:rPr>
        <w:t>Operating Inquiry</w:t>
      </w:r>
      <w:r w:rsidRPr="00050216">
        <w:rPr>
          <w:rFonts w:ascii="Arial" w:hAnsi="Arial" w:cs="Arial"/>
          <w:sz w:val="16"/>
          <w:szCs w:val="16"/>
        </w:rPr>
        <w:t xml:space="preserve">”).  </w:t>
      </w:r>
      <w:r w:rsidR="00B03E92">
        <w:rPr>
          <w:rFonts w:ascii="Arial" w:hAnsi="Arial" w:cs="Arial"/>
          <w:sz w:val="16"/>
          <w:szCs w:val="16"/>
        </w:rPr>
        <w:t>Beta</w:t>
      </w:r>
      <w:r w:rsidRPr="00050216">
        <w:rPr>
          <w:rFonts w:ascii="Arial" w:hAnsi="Arial" w:cs="Arial"/>
          <w:sz w:val="16"/>
          <w:szCs w:val="16"/>
        </w:rPr>
        <w:t xml:space="preserve"> will only be responsible for performing Support Services for Issues and Operating Inquiries which have been initially reported by </w:t>
      </w:r>
      <w:r w:rsidR="00DF33FD">
        <w:rPr>
          <w:rFonts w:ascii="Arial" w:hAnsi="Arial" w:cs="Arial"/>
          <w:sz w:val="16"/>
          <w:szCs w:val="16"/>
        </w:rPr>
        <w:t>Customer’s</w:t>
      </w:r>
      <w:r w:rsidRPr="00050216">
        <w:rPr>
          <w:rFonts w:ascii="Arial" w:hAnsi="Arial" w:cs="Arial"/>
          <w:sz w:val="16"/>
          <w:szCs w:val="16"/>
        </w:rPr>
        <w:t xml:space="preserve"> telephone call or email to the Help Desk (each a “</w:t>
      </w:r>
      <w:r w:rsidRPr="00050216">
        <w:rPr>
          <w:rFonts w:ascii="Arial" w:hAnsi="Arial" w:cs="Arial"/>
          <w:b/>
          <w:sz w:val="16"/>
          <w:szCs w:val="16"/>
        </w:rPr>
        <w:t>Reported Issue</w:t>
      </w:r>
      <w:r w:rsidRPr="00050216">
        <w:rPr>
          <w:rFonts w:ascii="Arial" w:hAnsi="Arial" w:cs="Arial"/>
          <w:sz w:val="16"/>
          <w:szCs w:val="16"/>
        </w:rPr>
        <w:t>”).  Issues and Operating Inquiries are subject to the “Conditions &amp; Exclusions” set forth in sub-section (</w:t>
      </w:r>
      <w:r>
        <w:rPr>
          <w:rFonts w:ascii="Arial" w:hAnsi="Arial" w:cs="Arial"/>
          <w:sz w:val="16"/>
          <w:szCs w:val="16"/>
        </w:rPr>
        <w:t>g</w:t>
      </w:r>
      <w:r w:rsidRPr="00050216">
        <w:rPr>
          <w:rFonts w:ascii="Arial" w:hAnsi="Arial" w:cs="Arial"/>
          <w:sz w:val="16"/>
          <w:szCs w:val="16"/>
        </w:rPr>
        <w:t>).</w:t>
      </w:r>
    </w:p>
    <w:p w14:paraId="6296BA43" w14:textId="77777777" w:rsidR="00A95D14" w:rsidRPr="00050216" w:rsidRDefault="00A95D14" w:rsidP="00D07280">
      <w:pPr>
        <w:pStyle w:val="Flushleft"/>
        <w:widowControl w:val="0"/>
        <w:tabs>
          <w:tab w:val="clear" w:pos="720"/>
        </w:tabs>
        <w:spacing w:after="0"/>
        <w:ind w:right="-72" w:firstLine="360"/>
        <w:jc w:val="both"/>
        <w:rPr>
          <w:rFonts w:ascii="Arial" w:hAnsi="Arial" w:cs="Arial"/>
          <w:sz w:val="16"/>
          <w:szCs w:val="16"/>
        </w:rPr>
      </w:pPr>
    </w:p>
    <w:p w14:paraId="4B749653" w14:textId="495A8F6D" w:rsidR="00A95D14" w:rsidRPr="00050216" w:rsidRDefault="00A95D14" w:rsidP="00DF33FD">
      <w:pPr>
        <w:pStyle w:val="Flushleft"/>
        <w:widowControl w:val="0"/>
        <w:tabs>
          <w:tab w:val="clear" w:pos="720"/>
        </w:tabs>
        <w:spacing w:after="0"/>
        <w:ind w:left="-360" w:right="-72" w:firstLine="360"/>
        <w:jc w:val="both"/>
        <w:rPr>
          <w:rFonts w:ascii="Arial" w:hAnsi="Arial" w:cs="Arial"/>
          <w:sz w:val="16"/>
          <w:szCs w:val="16"/>
        </w:rPr>
      </w:pPr>
      <w:r w:rsidRPr="00050216">
        <w:rPr>
          <w:rFonts w:ascii="Arial" w:hAnsi="Arial" w:cs="Arial"/>
          <w:sz w:val="16"/>
          <w:szCs w:val="16"/>
        </w:rPr>
        <w:t xml:space="preserve">(d)  </w:t>
      </w:r>
      <w:r w:rsidRPr="00050216">
        <w:rPr>
          <w:rFonts w:ascii="Arial" w:hAnsi="Arial" w:cs="Arial"/>
          <w:sz w:val="16"/>
          <w:szCs w:val="16"/>
          <w:u w:val="single"/>
        </w:rPr>
        <w:t>Correction of Issues</w:t>
      </w:r>
      <w:r w:rsidRPr="00050216">
        <w:rPr>
          <w:rFonts w:ascii="Arial" w:hAnsi="Arial" w:cs="Arial"/>
          <w:sz w:val="16"/>
          <w:szCs w:val="16"/>
        </w:rPr>
        <w:t>.  Support Services for all Reported Issues will</w:t>
      </w:r>
      <w:r w:rsidR="00C13961">
        <w:rPr>
          <w:rFonts w:ascii="Arial" w:hAnsi="Arial" w:cs="Arial"/>
          <w:sz w:val="16"/>
          <w:szCs w:val="16"/>
        </w:rPr>
        <w:t xml:space="preserve"> initially</w:t>
      </w:r>
      <w:r w:rsidRPr="00050216">
        <w:rPr>
          <w:rFonts w:ascii="Arial" w:hAnsi="Arial" w:cs="Arial"/>
          <w:sz w:val="16"/>
          <w:szCs w:val="16"/>
        </w:rPr>
        <w:t xml:space="preserve"> be provided by: (i) the Help Desk</w:t>
      </w:r>
      <w:r w:rsidR="007031EC">
        <w:rPr>
          <w:rFonts w:ascii="Arial" w:hAnsi="Arial" w:cs="Arial"/>
          <w:sz w:val="16"/>
          <w:szCs w:val="16"/>
        </w:rPr>
        <w:t xml:space="preserve"> </w:t>
      </w:r>
      <w:r w:rsidRPr="00050216">
        <w:rPr>
          <w:rFonts w:ascii="Arial" w:hAnsi="Arial" w:cs="Arial"/>
          <w:sz w:val="16"/>
          <w:szCs w:val="16"/>
        </w:rPr>
        <w:t xml:space="preserve">or (iii) </w:t>
      </w:r>
      <w:r w:rsidR="00DF33FD">
        <w:rPr>
          <w:rFonts w:ascii="Arial" w:hAnsi="Arial" w:cs="Arial"/>
          <w:sz w:val="16"/>
          <w:szCs w:val="16"/>
        </w:rPr>
        <w:t xml:space="preserve">an </w:t>
      </w:r>
      <w:r w:rsidR="00B03E92">
        <w:rPr>
          <w:rFonts w:ascii="Arial" w:hAnsi="Arial" w:cs="Arial"/>
          <w:sz w:val="16"/>
          <w:szCs w:val="16"/>
        </w:rPr>
        <w:t>Beta</w:t>
      </w:r>
      <w:r w:rsidR="00DF33FD">
        <w:rPr>
          <w:rFonts w:ascii="Arial" w:hAnsi="Arial" w:cs="Arial"/>
          <w:sz w:val="16"/>
          <w:szCs w:val="16"/>
        </w:rPr>
        <w:t>’</w:t>
      </w:r>
      <w:r w:rsidR="00F2108E">
        <w:rPr>
          <w:rFonts w:ascii="Arial" w:hAnsi="Arial" w:cs="Arial"/>
          <w:sz w:val="16"/>
          <w:szCs w:val="16"/>
        </w:rPr>
        <w:t>s</w:t>
      </w:r>
      <w:r w:rsidR="00DF33FD">
        <w:rPr>
          <w:rFonts w:ascii="Arial" w:hAnsi="Arial" w:cs="Arial"/>
          <w:sz w:val="16"/>
          <w:szCs w:val="16"/>
        </w:rPr>
        <w:t xml:space="preserve"> representative</w:t>
      </w:r>
      <w:r w:rsidR="00BA4CA6">
        <w:rPr>
          <w:rFonts w:ascii="Arial" w:hAnsi="Arial" w:cs="Arial"/>
          <w:sz w:val="16"/>
          <w:szCs w:val="16"/>
        </w:rPr>
        <w:t xml:space="preserve">.  </w:t>
      </w:r>
      <w:r w:rsidRPr="00050216">
        <w:rPr>
          <w:rFonts w:ascii="Arial" w:hAnsi="Arial" w:cs="Arial"/>
          <w:sz w:val="16"/>
          <w:szCs w:val="16"/>
        </w:rPr>
        <w:t xml:space="preserve">Thereafter, </w:t>
      </w:r>
      <w:r w:rsidR="00B03E92">
        <w:rPr>
          <w:rFonts w:ascii="Arial" w:hAnsi="Arial" w:cs="Arial"/>
          <w:sz w:val="16"/>
          <w:szCs w:val="16"/>
        </w:rPr>
        <w:t>Beta</w:t>
      </w:r>
      <w:r w:rsidRPr="00050216">
        <w:rPr>
          <w:rFonts w:ascii="Arial" w:hAnsi="Arial" w:cs="Arial"/>
          <w:sz w:val="16"/>
          <w:szCs w:val="16"/>
        </w:rPr>
        <w:t xml:space="preserve"> will commence an investigation of each Reported Issue to determine its nature and origin (the “</w:t>
      </w:r>
      <w:r w:rsidRPr="00050216">
        <w:rPr>
          <w:rFonts w:ascii="Arial" w:hAnsi="Arial" w:cs="Arial"/>
          <w:b/>
          <w:sz w:val="16"/>
          <w:szCs w:val="16"/>
        </w:rPr>
        <w:t>Issue Diagnosis</w:t>
      </w:r>
      <w:r w:rsidRPr="00050216">
        <w:rPr>
          <w:rFonts w:ascii="Arial" w:hAnsi="Arial" w:cs="Arial"/>
          <w:sz w:val="16"/>
          <w:szCs w:val="16"/>
        </w:rPr>
        <w:t xml:space="preserve">”). Upon completion of the Issue Diagnosis, </w:t>
      </w:r>
      <w:r w:rsidR="00B03E92">
        <w:rPr>
          <w:rFonts w:ascii="Arial" w:hAnsi="Arial" w:cs="Arial"/>
          <w:sz w:val="16"/>
          <w:szCs w:val="16"/>
        </w:rPr>
        <w:t>Beta</w:t>
      </w:r>
      <w:r w:rsidRPr="00050216">
        <w:rPr>
          <w:rFonts w:ascii="Arial" w:hAnsi="Arial" w:cs="Arial"/>
          <w:sz w:val="16"/>
          <w:szCs w:val="16"/>
        </w:rPr>
        <w:t xml:space="preserve"> will </w:t>
      </w:r>
      <w:r w:rsidRPr="00050216">
        <w:rPr>
          <w:rFonts w:ascii="Arial" w:hAnsi="Arial" w:cs="Arial"/>
          <w:sz w:val="16"/>
          <w:szCs w:val="16"/>
        </w:rPr>
        <w:t xml:space="preserve">commence work toward resolution of the Reported Issue.  On-site Support Services at </w:t>
      </w:r>
      <w:r w:rsidR="00DF33FD">
        <w:rPr>
          <w:rFonts w:ascii="Arial" w:hAnsi="Arial" w:cs="Arial"/>
          <w:sz w:val="16"/>
          <w:szCs w:val="16"/>
        </w:rPr>
        <w:t>Customer’s</w:t>
      </w:r>
      <w:r w:rsidRPr="00050216">
        <w:rPr>
          <w:rFonts w:ascii="Arial" w:hAnsi="Arial" w:cs="Arial"/>
          <w:sz w:val="16"/>
          <w:szCs w:val="16"/>
        </w:rPr>
        <w:t xml:space="preserve"> location will be provided only if </w:t>
      </w:r>
      <w:r w:rsidR="00B03E92">
        <w:rPr>
          <w:rFonts w:ascii="Arial" w:hAnsi="Arial" w:cs="Arial"/>
          <w:sz w:val="16"/>
          <w:szCs w:val="16"/>
        </w:rPr>
        <w:t>Beta</w:t>
      </w:r>
      <w:r w:rsidRPr="00050216">
        <w:rPr>
          <w:rFonts w:ascii="Arial" w:hAnsi="Arial" w:cs="Arial"/>
          <w:sz w:val="16"/>
          <w:szCs w:val="16"/>
        </w:rPr>
        <w:t xml:space="preserve"> and </w:t>
      </w:r>
      <w:r w:rsidR="00DF33FD">
        <w:rPr>
          <w:rFonts w:ascii="Arial" w:hAnsi="Arial" w:cs="Arial"/>
          <w:sz w:val="16"/>
          <w:szCs w:val="16"/>
        </w:rPr>
        <w:t>Customer</w:t>
      </w:r>
      <w:r w:rsidRPr="00050216">
        <w:rPr>
          <w:rFonts w:ascii="Arial" w:hAnsi="Arial" w:cs="Arial"/>
          <w:sz w:val="16"/>
          <w:szCs w:val="16"/>
        </w:rPr>
        <w:t xml:space="preserve"> agree that the criticality of a Reported Issue requires such services or if </w:t>
      </w:r>
      <w:r w:rsidR="00B03E92">
        <w:rPr>
          <w:rFonts w:ascii="Arial" w:hAnsi="Arial" w:cs="Arial"/>
          <w:sz w:val="16"/>
          <w:szCs w:val="16"/>
        </w:rPr>
        <w:t>Beta</w:t>
      </w:r>
      <w:r w:rsidRPr="00050216">
        <w:rPr>
          <w:rFonts w:ascii="Arial" w:hAnsi="Arial" w:cs="Arial"/>
          <w:sz w:val="16"/>
          <w:szCs w:val="16"/>
        </w:rPr>
        <w:t xml:space="preserve">, in </w:t>
      </w:r>
      <w:r w:rsidR="00DF33FD">
        <w:rPr>
          <w:rFonts w:ascii="Arial" w:hAnsi="Arial" w:cs="Arial"/>
          <w:sz w:val="16"/>
          <w:szCs w:val="16"/>
        </w:rPr>
        <w:t>its</w:t>
      </w:r>
      <w:r w:rsidRPr="00050216">
        <w:rPr>
          <w:rFonts w:ascii="Arial" w:hAnsi="Arial" w:cs="Arial"/>
          <w:sz w:val="16"/>
          <w:szCs w:val="16"/>
        </w:rPr>
        <w:t xml:space="preserve"> sole discretion, deem</w:t>
      </w:r>
      <w:r w:rsidR="00DF33FD">
        <w:rPr>
          <w:rFonts w:ascii="Arial" w:hAnsi="Arial" w:cs="Arial"/>
          <w:sz w:val="16"/>
          <w:szCs w:val="16"/>
        </w:rPr>
        <w:t>s</w:t>
      </w:r>
      <w:r w:rsidRPr="00050216">
        <w:rPr>
          <w:rFonts w:ascii="Arial" w:hAnsi="Arial" w:cs="Arial"/>
          <w:sz w:val="16"/>
          <w:szCs w:val="16"/>
        </w:rPr>
        <w:t xml:space="preserve"> on-site performance necessary, at no additional cost to </w:t>
      </w:r>
      <w:r w:rsidR="00DF33FD">
        <w:rPr>
          <w:rFonts w:ascii="Arial" w:hAnsi="Arial" w:cs="Arial"/>
          <w:sz w:val="16"/>
          <w:szCs w:val="16"/>
        </w:rPr>
        <w:t>Customer</w:t>
      </w:r>
      <w:r w:rsidRPr="00050216">
        <w:rPr>
          <w:rFonts w:ascii="Arial" w:hAnsi="Arial" w:cs="Arial"/>
          <w:sz w:val="16"/>
          <w:szCs w:val="16"/>
        </w:rPr>
        <w:t xml:space="preserve">.  If </w:t>
      </w:r>
      <w:r w:rsidR="00DF33FD">
        <w:rPr>
          <w:rFonts w:ascii="Arial" w:hAnsi="Arial" w:cs="Arial"/>
          <w:sz w:val="16"/>
          <w:szCs w:val="16"/>
        </w:rPr>
        <w:t>Customer</w:t>
      </w:r>
      <w:r w:rsidRPr="00050216">
        <w:rPr>
          <w:rFonts w:ascii="Arial" w:hAnsi="Arial" w:cs="Arial"/>
          <w:sz w:val="16"/>
          <w:szCs w:val="16"/>
        </w:rPr>
        <w:t xml:space="preserve"> unilaterally request</w:t>
      </w:r>
      <w:r w:rsidR="00DF33FD">
        <w:rPr>
          <w:rFonts w:ascii="Arial" w:hAnsi="Arial" w:cs="Arial"/>
          <w:sz w:val="16"/>
          <w:szCs w:val="16"/>
        </w:rPr>
        <w:t>s</w:t>
      </w:r>
      <w:r w:rsidRPr="00050216">
        <w:rPr>
          <w:rFonts w:ascii="Arial" w:hAnsi="Arial" w:cs="Arial"/>
          <w:sz w:val="16"/>
          <w:szCs w:val="16"/>
        </w:rPr>
        <w:t xml:space="preserve"> on-site Support Services, </w:t>
      </w:r>
      <w:r w:rsidR="00B03E92">
        <w:rPr>
          <w:rFonts w:ascii="Arial" w:hAnsi="Arial" w:cs="Arial"/>
          <w:sz w:val="16"/>
          <w:szCs w:val="16"/>
        </w:rPr>
        <w:t>Beta</w:t>
      </w:r>
      <w:r w:rsidRPr="00050216">
        <w:rPr>
          <w:rFonts w:ascii="Arial" w:hAnsi="Arial" w:cs="Arial"/>
          <w:sz w:val="16"/>
          <w:szCs w:val="16"/>
        </w:rPr>
        <w:t xml:space="preserve"> will provide such services in </w:t>
      </w:r>
      <w:r w:rsidR="00DF33FD">
        <w:rPr>
          <w:rFonts w:ascii="Arial" w:hAnsi="Arial" w:cs="Arial"/>
          <w:sz w:val="16"/>
          <w:szCs w:val="16"/>
        </w:rPr>
        <w:t>its</w:t>
      </w:r>
      <w:r w:rsidRPr="00050216">
        <w:rPr>
          <w:rFonts w:ascii="Arial" w:hAnsi="Arial" w:cs="Arial"/>
          <w:sz w:val="16"/>
          <w:szCs w:val="16"/>
        </w:rPr>
        <w:t xml:space="preserve"> sole discretion at then-current time and materials rates, plus reasonably documented expenses actually incurred.   </w:t>
      </w:r>
    </w:p>
    <w:p w14:paraId="52B7BCE7" w14:textId="77777777" w:rsidR="00A95D14" w:rsidRPr="00050216" w:rsidRDefault="00A95D14" w:rsidP="00D07280">
      <w:pPr>
        <w:pStyle w:val="Flushleft"/>
        <w:widowControl w:val="0"/>
        <w:tabs>
          <w:tab w:val="clear" w:pos="720"/>
        </w:tabs>
        <w:spacing w:after="0"/>
        <w:ind w:right="-72" w:firstLine="360"/>
        <w:jc w:val="both"/>
        <w:rPr>
          <w:rFonts w:ascii="Arial" w:hAnsi="Arial" w:cs="Arial"/>
          <w:sz w:val="16"/>
          <w:szCs w:val="16"/>
        </w:rPr>
      </w:pPr>
    </w:p>
    <w:p w14:paraId="6DD6C015" w14:textId="65F84D85" w:rsidR="00A95D14" w:rsidRPr="00050216" w:rsidRDefault="00DF33FD" w:rsidP="00DF33FD">
      <w:pPr>
        <w:pStyle w:val="Flushleft"/>
        <w:widowControl w:val="0"/>
        <w:tabs>
          <w:tab w:val="clear" w:pos="720"/>
        </w:tabs>
        <w:spacing w:after="0"/>
        <w:ind w:left="-360" w:right="-72"/>
        <w:jc w:val="both"/>
        <w:rPr>
          <w:rFonts w:ascii="Arial" w:hAnsi="Arial" w:cs="Arial"/>
          <w:sz w:val="16"/>
          <w:szCs w:val="16"/>
        </w:rPr>
      </w:pPr>
      <w:r>
        <w:rPr>
          <w:rFonts w:ascii="Arial" w:hAnsi="Arial" w:cs="Arial"/>
          <w:sz w:val="16"/>
          <w:szCs w:val="16"/>
        </w:rPr>
        <w:tab/>
      </w:r>
      <w:r w:rsidR="00A95D14" w:rsidRPr="00050216">
        <w:rPr>
          <w:rFonts w:ascii="Arial" w:hAnsi="Arial" w:cs="Arial"/>
          <w:sz w:val="16"/>
          <w:szCs w:val="16"/>
        </w:rPr>
        <w:t>(e)</w:t>
      </w:r>
      <w:r w:rsidR="00C34649">
        <w:rPr>
          <w:rFonts w:ascii="Arial" w:hAnsi="Arial" w:cs="Arial"/>
          <w:sz w:val="16"/>
          <w:szCs w:val="16"/>
        </w:rPr>
        <w:t xml:space="preserve"> </w:t>
      </w:r>
      <w:r w:rsidR="00A95D14" w:rsidRPr="00050216">
        <w:rPr>
          <w:rFonts w:ascii="Arial" w:hAnsi="Arial" w:cs="Arial"/>
          <w:sz w:val="16"/>
          <w:szCs w:val="16"/>
        </w:rPr>
        <w:t xml:space="preserve"> </w:t>
      </w:r>
      <w:r w:rsidR="00A95D14" w:rsidRPr="00050216">
        <w:rPr>
          <w:rFonts w:ascii="Arial" w:hAnsi="Arial" w:cs="Arial"/>
          <w:sz w:val="16"/>
          <w:szCs w:val="16"/>
          <w:u w:val="single"/>
        </w:rPr>
        <w:t>Subsequent Upgrade</w:t>
      </w:r>
      <w:r w:rsidR="00A95D14" w:rsidRPr="00050216">
        <w:rPr>
          <w:rFonts w:ascii="Arial" w:hAnsi="Arial" w:cs="Arial"/>
          <w:sz w:val="16"/>
          <w:szCs w:val="16"/>
        </w:rPr>
        <w:t xml:space="preserve">.  Unless otherwise agreed in writing, </w:t>
      </w:r>
      <w:r w:rsidR="00B03E92">
        <w:rPr>
          <w:rFonts w:ascii="Arial" w:hAnsi="Arial" w:cs="Arial"/>
          <w:sz w:val="16"/>
          <w:szCs w:val="16"/>
        </w:rPr>
        <w:t>Beta</w:t>
      </w:r>
      <w:r w:rsidR="00A95D14" w:rsidRPr="00050216">
        <w:rPr>
          <w:rFonts w:ascii="Arial" w:hAnsi="Arial" w:cs="Arial"/>
          <w:sz w:val="16"/>
          <w:szCs w:val="16"/>
        </w:rPr>
        <w:t xml:space="preserve"> </w:t>
      </w:r>
      <w:r>
        <w:rPr>
          <w:rFonts w:ascii="Arial" w:hAnsi="Arial" w:cs="Arial"/>
          <w:sz w:val="16"/>
          <w:szCs w:val="16"/>
        </w:rPr>
        <w:t>has</w:t>
      </w:r>
      <w:r w:rsidR="00A95D14" w:rsidRPr="00050216">
        <w:rPr>
          <w:rFonts w:ascii="Arial" w:hAnsi="Arial" w:cs="Arial"/>
          <w:sz w:val="16"/>
          <w:szCs w:val="16"/>
        </w:rPr>
        <w:t xml:space="preserve"> no obligation to create derivative works or improvements (as each of those terms is defined and applied under Title 17 and Title 35 U.S.C., respectively) of the Supported Version or to otherwise update, modify, fix, patch, improve or enhance the Supported Version. </w:t>
      </w:r>
      <w:r w:rsidR="00C34649">
        <w:rPr>
          <w:rFonts w:ascii="Arial" w:hAnsi="Arial" w:cs="Arial"/>
          <w:sz w:val="16"/>
          <w:szCs w:val="16"/>
        </w:rPr>
        <w:t xml:space="preserve"> </w:t>
      </w:r>
      <w:r w:rsidR="00A95D14" w:rsidRPr="00050216">
        <w:rPr>
          <w:rFonts w:ascii="Arial" w:hAnsi="Arial" w:cs="Arial"/>
          <w:sz w:val="16"/>
          <w:szCs w:val="16"/>
        </w:rPr>
        <w:t xml:space="preserve">If </w:t>
      </w:r>
      <w:r>
        <w:rPr>
          <w:rFonts w:ascii="Arial" w:hAnsi="Arial" w:cs="Arial"/>
          <w:sz w:val="16"/>
          <w:szCs w:val="16"/>
        </w:rPr>
        <w:t>Customer</w:t>
      </w:r>
      <w:r w:rsidR="00A95D14" w:rsidRPr="00050216">
        <w:rPr>
          <w:rFonts w:ascii="Arial" w:hAnsi="Arial" w:cs="Arial"/>
          <w:sz w:val="16"/>
          <w:szCs w:val="16"/>
        </w:rPr>
        <w:t xml:space="preserve"> desire</w:t>
      </w:r>
      <w:r>
        <w:rPr>
          <w:rFonts w:ascii="Arial" w:hAnsi="Arial" w:cs="Arial"/>
          <w:sz w:val="16"/>
          <w:szCs w:val="16"/>
        </w:rPr>
        <w:t>s</w:t>
      </w:r>
      <w:r w:rsidR="00A95D14" w:rsidRPr="00050216">
        <w:rPr>
          <w:rFonts w:ascii="Arial" w:hAnsi="Arial" w:cs="Arial"/>
          <w:sz w:val="16"/>
          <w:szCs w:val="16"/>
        </w:rPr>
        <w:t xml:space="preserve"> any specific derivative works or improvements, </w:t>
      </w:r>
      <w:r>
        <w:rPr>
          <w:rFonts w:ascii="Arial" w:hAnsi="Arial" w:cs="Arial"/>
          <w:sz w:val="16"/>
          <w:szCs w:val="16"/>
        </w:rPr>
        <w:t>Customer</w:t>
      </w:r>
      <w:r w:rsidR="00A95D14" w:rsidRPr="00050216">
        <w:rPr>
          <w:rFonts w:ascii="Arial" w:hAnsi="Arial" w:cs="Arial"/>
          <w:sz w:val="16"/>
          <w:szCs w:val="16"/>
        </w:rPr>
        <w:t xml:space="preserve"> will request them from </w:t>
      </w:r>
      <w:r w:rsidR="00B03E92">
        <w:rPr>
          <w:rFonts w:ascii="Arial" w:hAnsi="Arial" w:cs="Arial"/>
          <w:sz w:val="16"/>
          <w:szCs w:val="16"/>
        </w:rPr>
        <w:t>Beta</w:t>
      </w:r>
      <w:r w:rsidR="00A95D14" w:rsidRPr="00050216">
        <w:rPr>
          <w:rFonts w:ascii="Arial" w:hAnsi="Arial" w:cs="Arial"/>
          <w:sz w:val="16"/>
          <w:szCs w:val="16"/>
        </w:rPr>
        <w:t xml:space="preserve"> in writing.  </w:t>
      </w:r>
      <w:r>
        <w:rPr>
          <w:rFonts w:ascii="Arial" w:hAnsi="Arial" w:cs="Arial"/>
          <w:sz w:val="16"/>
          <w:szCs w:val="16"/>
        </w:rPr>
        <w:t>Customer</w:t>
      </w:r>
      <w:r w:rsidR="00A95D14" w:rsidRPr="00050216">
        <w:rPr>
          <w:rFonts w:ascii="Arial" w:hAnsi="Arial" w:cs="Arial"/>
          <w:sz w:val="16"/>
          <w:szCs w:val="16"/>
        </w:rPr>
        <w:t xml:space="preserve"> acknowledge</w:t>
      </w:r>
      <w:r>
        <w:rPr>
          <w:rFonts w:ascii="Arial" w:hAnsi="Arial" w:cs="Arial"/>
          <w:sz w:val="16"/>
          <w:szCs w:val="16"/>
        </w:rPr>
        <w:t>s</w:t>
      </w:r>
      <w:r w:rsidR="00A95D14" w:rsidRPr="00050216">
        <w:rPr>
          <w:rFonts w:ascii="Arial" w:hAnsi="Arial" w:cs="Arial"/>
          <w:sz w:val="16"/>
          <w:szCs w:val="16"/>
        </w:rPr>
        <w:t xml:space="preserve"> and agree</w:t>
      </w:r>
      <w:r>
        <w:rPr>
          <w:rFonts w:ascii="Arial" w:hAnsi="Arial" w:cs="Arial"/>
          <w:sz w:val="16"/>
          <w:szCs w:val="16"/>
        </w:rPr>
        <w:t>s</w:t>
      </w:r>
      <w:r w:rsidR="00A95D14" w:rsidRPr="00050216">
        <w:rPr>
          <w:rFonts w:ascii="Arial" w:hAnsi="Arial" w:cs="Arial"/>
          <w:sz w:val="16"/>
          <w:szCs w:val="16"/>
        </w:rPr>
        <w:t xml:space="preserve"> that </w:t>
      </w:r>
      <w:r w:rsidR="00B03E92">
        <w:rPr>
          <w:rFonts w:ascii="Arial" w:hAnsi="Arial" w:cs="Arial"/>
          <w:sz w:val="16"/>
          <w:szCs w:val="16"/>
        </w:rPr>
        <w:t>Beta</w:t>
      </w:r>
      <w:r w:rsidR="00A95D14" w:rsidRPr="00050216">
        <w:rPr>
          <w:rFonts w:ascii="Arial" w:hAnsi="Arial" w:cs="Arial"/>
          <w:sz w:val="16"/>
          <w:szCs w:val="16"/>
        </w:rPr>
        <w:t xml:space="preserve"> may, from time to time and at </w:t>
      </w:r>
      <w:r>
        <w:rPr>
          <w:rFonts w:ascii="Arial" w:hAnsi="Arial" w:cs="Arial"/>
          <w:sz w:val="16"/>
          <w:szCs w:val="16"/>
        </w:rPr>
        <w:t>its</w:t>
      </w:r>
      <w:r w:rsidR="00A95D14" w:rsidRPr="00050216">
        <w:rPr>
          <w:rFonts w:ascii="Arial" w:hAnsi="Arial" w:cs="Arial"/>
          <w:sz w:val="16"/>
          <w:szCs w:val="16"/>
        </w:rPr>
        <w:t xml:space="preserve"> sole discretion distribute certain derivative works or improvements that are in the nature of enhancements, modifications, updates, upgrades, patches, major and minor releases or fixes for the Supported Version and release them to existing customers of Support Services in good standing at no additional charge (each a “</w:t>
      </w:r>
      <w:r w:rsidR="00A95D14" w:rsidRPr="00050216">
        <w:rPr>
          <w:rFonts w:ascii="Arial" w:hAnsi="Arial" w:cs="Arial"/>
          <w:b/>
          <w:sz w:val="16"/>
          <w:szCs w:val="16"/>
        </w:rPr>
        <w:t>Subsequent Upgrade</w:t>
      </w:r>
      <w:r w:rsidR="00A95D14" w:rsidRPr="00050216">
        <w:rPr>
          <w:rFonts w:ascii="Arial" w:hAnsi="Arial" w:cs="Arial"/>
          <w:sz w:val="16"/>
          <w:szCs w:val="16"/>
        </w:rPr>
        <w:t xml:space="preserve">”). </w:t>
      </w:r>
      <w:r w:rsidR="00C34649">
        <w:rPr>
          <w:rFonts w:ascii="Arial" w:hAnsi="Arial" w:cs="Arial"/>
          <w:sz w:val="16"/>
          <w:szCs w:val="16"/>
        </w:rPr>
        <w:t xml:space="preserve"> </w:t>
      </w:r>
      <w:r w:rsidR="00522F51">
        <w:rPr>
          <w:rFonts w:ascii="Arial" w:hAnsi="Arial" w:cs="Arial"/>
          <w:sz w:val="16"/>
          <w:szCs w:val="16"/>
        </w:rPr>
        <w:t>Customer</w:t>
      </w:r>
      <w:r w:rsidR="00A95D14" w:rsidRPr="00050216">
        <w:rPr>
          <w:rFonts w:ascii="Arial" w:hAnsi="Arial" w:cs="Arial"/>
          <w:sz w:val="16"/>
          <w:szCs w:val="16"/>
        </w:rPr>
        <w:t xml:space="preserve"> shall implement such Subsequent Upgrades and </w:t>
      </w:r>
      <w:r w:rsidR="00B03E92">
        <w:rPr>
          <w:rFonts w:ascii="Arial" w:hAnsi="Arial" w:cs="Arial"/>
          <w:sz w:val="16"/>
          <w:szCs w:val="16"/>
        </w:rPr>
        <w:t>Beta</w:t>
      </w:r>
      <w:r w:rsidR="00A95D14" w:rsidRPr="00050216">
        <w:rPr>
          <w:rFonts w:ascii="Arial" w:hAnsi="Arial" w:cs="Arial"/>
          <w:sz w:val="16"/>
          <w:szCs w:val="16"/>
        </w:rPr>
        <w:t xml:space="preserve"> shall not be responsible in any way for the performance of the Analytics Tool if </w:t>
      </w:r>
      <w:r w:rsidR="00522F51">
        <w:rPr>
          <w:rFonts w:ascii="Arial" w:hAnsi="Arial" w:cs="Arial"/>
          <w:sz w:val="16"/>
          <w:szCs w:val="16"/>
        </w:rPr>
        <w:t>Customer</w:t>
      </w:r>
      <w:r w:rsidR="00A95D14" w:rsidRPr="00050216">
        <w:rPr>
          <w:rFonts w:ascii="Arial" w:hAnsi="Arial" w:cs="Arial"/>
          <w:sz w:val="16"/>
          <w:szCs w:val="16"/>
        </w:rPr>
        <w:t xml:space="preserve"> do</w:t>
      </w:r>
      <w:r w:rsidR="00522F51">
        <w:rPr>
          <w:rFonts w:ascii="Arial" w:hAnsi="Arial" w:cs="Arial"/>
          <w:sz w:val="16"/>
          <w:szCs w:val="16"/>
        </w:rPr>
        <w:t>es</w:t>
      </w:r>
      <w:r w:rsidR="00A95D14" w:rsidRPr="00050216">
        <w:rPr>
          <w:rFonts w:ascii="Arial" w:hAnsi="Arial" w:cs="Arial"/>
          <w:sz w:val="16"/>
          <w:szCs w:val="16"/>
        </w:rPr>
        <w:t xml:space="preserve"> not implement any such Subsequent Upgrade in the timeframes described in this </w:t>
      </w:r>
      <w:r w:rsidR="006E5FE7">
        <w:rPr>
          <w:rFonts w:ascii="Arial" w:hAnsi="Arial" w:cs="Arial"/>
          <w:sz w:val="16"/>
          <w:szCs w:val="16"/>
        </w:rPr>
        <w:t>Article</w:t>
      </w:r>
      <w:r w:rsidR="00A95D14" w:rsidRPr="00050216">
        <w:rPr>
          <w:rFonts w:ascii="Arial" w:hAnsi="Arial" w:cs="Arial"/>
          <w:sz w:val="16"/>
          <w:szCs w:val="16"/>
        </w:rPr>
        <w:t xml:space="preserve"> 3.  </w:t>
      </w:r>
    </w:p>
    <w:p w14:paraId="6293E17C" w14:textId="77777777" w:rsidR="00A95D14" w:rsidRPr="00050216" w:rsidRDefault="00A95D14" w:rsidP="00D07280">
      <w:pPr>
        <w:pStyle w:val="Flushleft"/>
        <w:widowControl w:val="0"/>
        <w:tabs>
          <w:tab w:val="clear" w:pos="720"/>
        </w:tabs>
        <w:spacing w:after="0"/>
        <w:ind w:right="-72" w:firstLine="360"/>
        <w:jc w:val="both"/>
        <w:rPr>
          <w:rFonts w:ascii="Arial" w:hAnsi="Arial" w:cs="Arial"/>
          <w:sz w:val="16"/>
          <w:szCs w:val="16"/>
        </w:rPr>
      </w:pPr>
    </w:p>
    <w:p w14:paraId="5E3E35A0" w14:textId="4AFC9A19" w:rsidR="00A95D14" w:rsidRPr="00050216" w:rsidRDefault="00A95D14" w:rsidP="00522F51">
      <w:pPr>
        <w:pStyle w:val="Flushleft"/>
        <w:widowControl w:val="0"/>
        <w:tabs>
          <w:tab w:val="clear" w:pos="720"/>
        </w:tabs>
        <w:spacing w:after="0"/>
        <w:ind w:left="-360" w:right="-72" w:firstLine="360"/>
        <w:jc w:val="both"/>
        <w:rPr>
          <w:rFonts w:ascii="Arial" w:hAnsi="Arial" w:cs="Arial"/>
          <w:sz w:val="16"/>
          <w:szCs w:val="16"/>
        </w:rPr>
      </w:pPr>
      <w:r w:rsidRPr="00050216">
        <w:rPr>
          <w:rFonts w:ascii="Arial" w:hAnsi="Arial" w:cs="Arial"/>
          <w:sz w:val="16"/>
          <w:szCs w:val="16"/>
        </w:rPr>
        <w:t xml:space="preserve">(f) </w:t>
      </w:r>
      <w:r w:rsidR="00C34649">
        <w:rPr>
          <w:rFonts w:ascii="Arial" w:hAnsi="Arial" w:cs="Arial"/>
          <w:sz w:val="16"/>
          <w:szCs w:val="16"/>
        </w:rPr>
        <w:t xml:space="preserve"> </w:t>
      </w:r>
      <w:r w:rsidRPr="00050216">
        <w:rPr>
          <w:rFonts w:ascii="Arial" w:hAnsi="Arial" w:cs="Arial"/>
          <w:sz w:val="16"/>
          <w:szCs w:val="16"/>
          <w:u w:val="single"/>
        </w:rPr>
        <w:t>Installation of Upgrade</w:t>
      </w:r>
      <w:r w:rsidRPr="00050216">
        <w:rPr>
          <w:rFonts w:ascii="Arial" w:hAnsi="Arial" w:cs="Arial"/>
          <w:sz w:val="16"/>
          <w:szCs w:val="16"/>
        </w:rPr>
        <w:t xml:space="preserve">. </w:t>
      </w:r>
      <w:r w:rsidR="00C34649">
        <w:rPr>
          <w:rFonts w:ascii="Arial" w:hAnsi="Arial" w:cs="Arial"/>
          <w:sz w:val="16"/>
          <w:szCs w:val="16"/>
        </w:rPr>
        <w:t xml:space="preserve"> </w:t>
      </w:r>
      <w:r w:rsidRPr="00050216">
        <w:rPr>
          <w:rFonts w:ascii="Arial" w:hAnsi="Arial" w:cs="Arial"/>
          <w:sz w:val="16"/>
          <w:szCs w:val="16"/>
        </w:rPr>
        <w:t xml:space="preserve">If </w:t>
      </w:r>
      <w:r w:rsidR="00B03E92">
        <w:rPr>
          <w:rFonts w:ascii="Arial" w:hAnsi="Arial" w:cs="Arial"/>
          <w:sz w:val="16"/>
          <w:szCs w:val="16"/>
        </w:rPr>
        <w:t>Beta</w:t>
      </w:r>
      <w:r w:rsidRPr="00050216">
        <w:rPr>
          <w:rFonts w:ascii="Arial" w:hAnsi="Arial" w:cs="Arial"/>
          <w:sz w:val="16"/>
          <w:szCs w:val="16"/>
        </w:rPr>
        <w:t xml:space="preserve"> develop</w:t>
      </w:r>
      <w:r w:rsidR="008C6841">
        <w:rPr>
          <w:rFonts w:ascii="Arial" w:hAnsi="Arial" w:cs="Arial"/>
          <w:sz w:val="16"/>
          <w:szCs w:val="16"/>
        </w:rPr>
        <w:t>s</w:t>
      </w:r>
      <w:r w:rsidRPr="00050216">
        <w:rPr>
          <w:rFonts w:ascii="Arial" w:hAnsi="Arial" w:cs="Arial"/>
          <w:sz w:val="16"/>
          <w:szCs w:val="16"/>
        </w:rPr>
        <w:t xml:space="preserve"> and release</w:t>
      </w:r>
      <w:r w:rsidR="008C6841">
        <w:rPr>
          <w:rFonts w:ascii="Arial" w:hAnsi="Arial" w:cs="Arial"/>
          <w:sz w:val="16"/>
          <w:szCs w:val="16"/>
        </w:rPr>
        <w:t>s</w:t>
      </w:r>
      <w:r w:rsidRPr="00050216">
        <w:rPr>
          <w:rFonts w:ascii="Arial" w:hAnsi="Arial" w:cs="Arial"/>
          <w:sz w:val="16"/>
          <w:szCs w:val="16"/>
        </w:rPr>
        <w:t xml:space="preserve"> a Subsequent Upgrade, </w:t>
      </w:r>
      <w:r w:rsidR="00B03E92">
        <w:rPr>
          <w:rFonts w:ascii="Arial" w:hAnsi="Arial" w:cs="Arial"/>
          <w:sz w:val="16"/>
          <w:szCs w:val="16"/>
        </w:rPr>
        <w:t>Beta</w:t>
      </w:r>
      <w:r w:rsidRPr="00050216">
        <w:rPr>
          <w:rFonts w:ascii="Arial" w:hAnsi="Arial" w:cs="Arial"/>
          <w:sz w:val="16"/>
          <w:szCs w:val="16"/>
        </w:rPr>
        <w:t xml:space="preserve"> will </w:t>
      </w:r>
      <w:r w:rsidR="003F0CC3">
        <w:rPr>
          <w:rFonts w:ascii="Arial" w:hAnsi="Arial" w:cs="Arial"/>
          <w:sz w:val="16"/>
          <w:szCs w:val="16"/>
        </w:rPr>
        <w:t>install</w:t>
      </w:r>
      <w:r w:rsidR="003F0CC3" w:rsidRPr="00050216">
        <w:rPr>
          <w:rFonts w:ascii="Arial" w:hAnsi="Arial" w:cs="Arial"/>
          <w:sz w:val="16"/>
          <w:szCs w:val="16"/>
        </w:rPr>
        <w:t xml:space="preserve"> </w:t>
      </w:r>
      <w:r w:rsidRPr="00050216">
        <w:rPr>
          <w:rFonts w:ascii="Arial" w:hAnsi="Arial" w:cs="Arial"/>
          <w:sz w:val="16"/>
          <w:szCs w:val="16"/>
        </w:rPr>
        <w:t xml:space="preserve">such Subsequent Upgrade </w:t>
      </w:r>
      <w:r w:rsidR="003F0CC3">
        <w:rPr>
          <w:rFonts w:ascii="Arial" w:hAnsi="Arial" w:cs="Arial"/>
          <w:sz w:val="16"/>
          <w:szCs w:val="16"/>
        </w:rPr>
        <w:t>for</w:t>
      </w:r>
      <w:r w:rsidR="003F0CC3" w:rsidRPr="00050216">
        <w:rPr>
          <w:rFonts w:ascii="Arial" w:hAnsi="Arial" w:cs="Arial"/>
          <w:sz w:val="16"/>
          <w:szCs w:val="16"/>
        </w:rPr>
        <w:t xml:space="preserve"> </w:t>
      </w:r>
      <w:r w:rsidR="008C6841">
        <w:rPr>
          <w:rFonts w:ascii="Arial" w:hAnsi="Arial" w:cs="Arial"/>
          <w:sz w:val="16"/>
          <w:szCs w:val="16"/>
        </w:rPr>
        <w:t>Customer</w:t>
      </w:r>
      <w:r w:rsidRPr="00050216">
        <w:rPr>
          <w:rFonts w:ascii="Arial" w:hAnsi="Arial" w:cs="Arial"/>
          <w:sz w:val="16"/>
          <w:szCs w:val="16"/>
        </w:rPr>
        <w:t xml:space="preserve"> at no additional fee or charge (other than any fees for professional services required for installation or implementation) provided </w:t>
      </w:r>
      <w:r w:rsidR="008C6841">
        <w:rPr>
          <w:rFonts w:ascii="Arial" w:hAnsi="Arial" w:cs="Arial"/>
          <w:sz w:val="16"/>
          <w:szCs w:val="16"/>
        </w:rPr>
        <w:t>Customer</w:t>
      </w:r>
      <w:r w:rsidRPr="00050216">
        <w:rPr>
          <w:rFonts w:ascii="Arial" w:hAnsi="Arial" w:cs="Arial"/>
          <w:sz w:val="16"/>
          <w:szCs w:val="16"/>
        </w:rPr>
        <w:t xml:space="preserve"> ha</w:t>
      </w:r>
      <w:r w:rsidR="008C6841">
        <w:rPr>
          <w:rFonts w:ascii="Arial" w:hAnsi="Arial" w:cs="Arial"/>
          <w:sz w:val="16"/>
          <w:szCs w:val="16"/>
        </w:rPr>
        <w:t>s</w:t>
      </w:r>
      <w:r w:rsidRPr="00050216">
        <w:rPr>
          <w:rFonts w:ascii="Arial" w:hAnsi="Arial" w:cs="Arial"/>
          <w:sz w:val="16"/>
          <w:szCs w:val="16"/>
        </w:rPr>
        <w:t xml:space="preserve"> </w:t>
      </w:r>
      <w:r w:rsidR="00B00E26">
        <w:rPr>
          <w:rFonts w:ascii="Arial" w:hAnsi="Arial" w:cs="Arial"/>
          <w:sz w:val="16"/>
          <w:szCs w:val="16"/>
        </w:rPr>
        <w:t xml:space="preserve">requested maintenance and support services and has </w:t>
      </w:r>
      <w:r w:rsidRPr="00050216">
        <w:rPr>
          <w:rFonts w:ascii="Arial" w:hAnsi="Arial" w:cs="Arial"/>
          <w:sz w:val="16"/>
          <w:szCs w:val="16"/>
        </w:rPr>
        <w:t xml:space="preserve">fulfilled all of </w:t>
      </w:r>
      <w:r w:rsidR="008C6841">
        <w:rPr>
          <w:rFonts w:ascii="Arial" w:hAnsi="Arial" w:cs="Arial"/>
          <w:sz w:val="16"/>
          <w:szCs w:val="16"/>
        </w:rPr>
        <w:t>its</w:t>
      </w:r>
      <w:r w:rsidRPr="00050216">
        <w:rPr>
          <w:rFonts w:ascii="Arial" w:hAnsi="Arial" w:cs="Arial"/>
          <w:sz w:val="16"/>
          <w:szCs w:val="16"/>
        </w:rPr>
        <w:t xml:space="preserve"> payment obligations.  </w:t>
      </w:r>
    </w:p>
    <w:p w14:paraId="139C2454" w14:textId="77777777" w:rsidR="00A95D14" w:rsidRPr="00050216" w:rsidRDefault="00A95D14" w:rsidP="00D07280">
      <w:pPr>
        <w:pStyle w:val="Flushleft"/>
        <w:widowControl w:val="0"/>
        <w:tabs>
          <w:tab w:val="clear" w:pos="720"/>
        </w:tabs>
        <w:spacing w:after="0"/>
        <w:ind w:right="-72" w:firstLine="360"/>
        <w:jc w:val="both"/>
        <w:rPr>
          <w:rFonts w:ascii="Arial" w:hAnsi="Arial" w:cs="Arial"/>
          <w:sz w:val="16"/>
          <w:szCs w:val="16"/>
        </w:rPr>
      </w:pPr>
    </w:p>
    <w:p w14:paraId="682A5EE3" w14:textId="272D0920" w:rsidR="00A95D14" w:rsidRPr="00050216" w:rsidRDefault="008C6841" w:rsidP="008C6841">
      <w:pPr>
        <w:pStyle w:val="Flushleft"/>
        <w:widowControl w:val="0"/>
        <w:tabs>
          <w:tab w:val="clear" w:pos="720"/>
        </w:tabs>
        <w:spacing w:after="0"/>
        <w:ind w:left="-360" w:right="-72"/>
        <w:jc w:val="both"/>
        <w:rPr>
          <w:rFonts w:ascii="Arial" w:hAnsi="Arial" w:cs="Arial"/>
          <w:sz w:val="16"/>
          <w:szCs w:val="16"/>
        </w:rPr>
      </w:pPr>
      <w:r>
        <w:rPr>
          <w:rFonts w:ascii="Arial" w:hAnsi="Arial" w:cs="Arial"/>
          <w:sz w:val="16"/>
          <w:szCs w:val="16"/>
        </w:rPr>
        <w:tab/>
      </w:r>
      <w:r w:rsidR="00A95D14" w:rsidRPr="00050216">
        <w:rPr>
          <w:rFonts w:ascii="Arial" w:hAnsi="Arial" w:cs="Arial"/>
          <w:sz w:val="16"/>
          <w:szCs w:val="16"/>
        </w:rPr>
        <w:t xml:space="preserve">(g)  </w:t>
      </w:r>
      <w:bookmarkStart w:id="14" w:name="_Ref169522300"/>
      <w:r w:rsidR="00A95D14" w:rsidRPr="00050216">
        <w:rPr>
          <w:rFonts w:ascii="Arial" w:hAnsi="Arial" w:cs="Arial"/>
          <w:sz w:val="16"/>
          <w:szCs w:val="16"/>
          <w:u w:val="single"/>
        </w:rPr>
        <w:t>Conditions &amp; Exclusions</w:t>
      </w:r>
      <w:r w:rsidR="00A95D14" w:rsidRPr="00050216">
        <w:rPr>
          <w:rFonts w:ascii="Arial" w:hAnsi="Arial" w:cs="Arial"/>
          <w:b/>
          <w:sz w:val="16"/>
          <w:szCs w:val="16"/>
        </w:rPr>
        <w:t>.</w:t>
      </w:r>
      <w:bookmarkStart w:id="15" w:name="_Ref499464095"/>
      <w:bookmarkStart w:id="16" w:name="_Ref535043798"/>
      <w:bookmarkStart w:id="17" w:name="_Ref118801112"/>
      <w:bookmarkEnd w:id="14"/>
      <w:r w:rsidR="00A95D14" w:rsidRPr="00050216">
        <w:rPr>
          <w:rFonts w:ascii="Arial" w:hAnsi="Arial" w:cs="Arial"/>
          <w:sz w:val="16"/>
          <w:szCs w:val="16"/>
        </w:rPr>
        <w:t xml:space="preserve">  </w:t>
      </w:r>
      <w:r>
        <w:rPr>
          <w:rFonts w:ascii="Arial" w:hAnsi="Arial" w:cs="Arial"/>
          <w:sz w:val="16"/>
          <w:szCs w:val="16"/>
        </w:rPr>
        <w:t>Customer</w:t>
      </w:r>
      <w:r w:rsidR="00A95D14" w:rsidRPr="00050216">
        <w:rPr>
          <w:rFonts w:ascii="Arial" w:hAnsi="Arial" w:cs="Arial"/>
          <w:sz w:val="16"/>
          <w:szCs w:val="16"/>
        </w:rPr>
        <w:t xml:space="preserve"> will: (i) not request, permit or authorize any individual or entity other than </w:t>
      </w:r>
      <w:r w:rsidR="00B03E92">
        <w:rPr>
          <w:rFonts w:ascii="Arial" w:hAnsi="Arial" w:cs="Arial"/>
          <w:sz w:val="16"/>
          <w:szCs w:val="16"/>
        </w:rPr>
        <w:t>Beta</w:t>
      </w:r>
      <w:r w:rsidR="00A95D14" w:rsidRPr="00050216">
        <w:rPr>
          <w:rFonts w:ascii="Arial" w:hAnsi="Arial" w:cs="Arial"/>
          <w:sz w:val="16"/>
          <w:szCs w:val="16"/>
        </w:rPr>
        <w:t xml:space="preserve"> to provide any maintenance or support services for the Supported Version (ii) promptly supply to </w:t>
      </w:r>
      <w:r w:rsidR="00B03E92">
        <w:rPr>
          <w:rFonts w:ascii="Arial" w:hAnsi="Arial" w:cs="Arial"/>
          <w:sz w:val="16"/>
          <w:szCs w:val="16"/>
        </w:rPr>
        <w:t>Beta</w:t>
      </w:r>
      <w:r w:rsidR="00A95D14" w:rsidRPr="00050216">
        <w:rPr>
          <w:rFonts w:ascii="Arial" w:hAnsi="Arial" w:cs="Arial"/>
          <w:sz w:val="16"/>
          <w:szCs w:val="16"/>
        </w:rPr>
        <w:t xml:space="preserve"> an example of the output or processing in which any Reported Issue has occurred, together with related input and a detailed and complete explanation of the surrounding circumstances; (iii) reasonably cooperate with </w:t>
      </w:r>
      <w:r w:rsidR="00B03E92">
        <w:rPr>
          <w:rFonts w:ascii="Arial" w:hAnsi="Arial" w:cs="Arial"/>
          <w:sz w:val="16"/>
          <w:szCs w:val="16"/>
        </w:rPr>
        <w:t>Beta</w:t>
      </w:r>
      <w:r w:rsidR="00BA4583">
        <w:rPr>
          <w:rFonts w:ascii="Arial" w:hAnsi="Arial" w:cs="Arial"/>
          <w:sz w:val="16"/>
          <w:szCs w:val="16"/>
        </w:rPr>
        <w:t>’</w:t>
      </w:r>
      <w:r w:rsidR="00F2108E">
        <w:rPr>
          <w:rFonts w:ascii="Arial" w:hAnsi="Arial" w:cs="Arial"/>
          <w:sz w:val="16"/>
          <w:szCs w:val="16"/>
        </w:rPr>
        <w:t>s</w:t>
      </w:r>
      <w:r w:rsidR="00A95D14" w:rsidRPr="00050216">
        <w:rPr>
          <w:rFonts w:ascii="Arial" w:hAnsi="Arial" w:cs="Arial"/>
          <w:sz w:val="16"/>
          <w:szCs w:val="16"/>
        </w:rPr>
        <w:t xml:space="preserve"> personnel in the Issue Diagnosis; (iv) comply with all reasonable instructions </w:t>
      </w:r>
      <w:r w:rsidR="00B03E92">
        <w:rPr>
          <w:rFonts w:ascii="Arial" w:hAnsi="Arial" w:cs="Arial"/>
          <w:sz w:val="16"/>
          <w:szCs w:val="16"/>
        </w:rPr>
        <w:t>Beta</w:t>
      </w:r>
      <w:r w:rsidR="00A95D14" w:rsidRPr="00050216">
        <w:rPr>
          <w:rFonts w:ascii="Arial" w:hAnsi="Arial" w:cs="Arial"/>
          <w:sz w:val="16"/>
          <w:szCs w:val="16"/>
        </w:rPr>
        <w:t xml:space="preserve"> issue</w:t>
      </w:r>
      <w:r w:rsidR="00BA4583">
        <w:rPr>
          <w:rFonts w:ascii="Arial" w:hAnsi="Arial" w:cs="Arial"/>
          <w:sz w:val="16"/>
          <w:szCs w:val="16"/>
        </w:rPr>
        <w:t>s</w:t>
      </w:r>
      <w:r w:rsidR="00A95D14" w:rsidRPr="00050216">
        <w:rPr>
          <w:rFonts w:ascii="Arial" w:hAnsi="Arial" w:cs="Arial"/>
          <w:sz w:val="16"/>
          <w:szCs w:val="16"/>
        </w:rPr>
        <w:t xml:space="preserve"> relating to the attempted remediation of any Reported Issue, including, without limitation, procedures relating to the input of data; and (v) make </w:t>
      </w:r>
      <w:r w:rsidR="00BA4583">
        <w:rPr>
          <w:rFonts w:ascii="Arial" w:hAnsi="Arial" w:cs="Arial"/>
          <w:sz w:val="16"/>
          <w:szCs w:val="16"/>
        </w:rPr>
        <w:t>Customer’s</w:t>
      </w:r>
      <w:r w:rsidR="00A95D14" w:rsidRPr="00050216">
        <w:rPr>
          <w:rFonts w:ascii="Arial" w:hAnsi="Arial" w:cs="Arial"/>
          <w:sz w:val="16"/>
          <w:szCs w:val="16"/>
        </w:rPr>
        <w:t xml:space="preserve"> personnel available to </w:t>
      </w:r>
      <w:r w:rsidR="00B03E92">
        <w:rPr>
          <w:rFonts w:ascii="Arial" w:hAnsi="Arial" w:cs="Arial"/>
          <w:sz w:val="16"/>
          <w:szCs w:val="16"/>
        </w:rPr>
        <w:t>Beta</w:t>
      </w:r>
      <w:r w:rsidR="00A95D14" w:rsidRPr="00050216">
        <w:rPr>
          <w:rFonts w:ascii="Arial" w:hAnsi="Arial" w:cs="Arial"/>
          <w:sz w:val="16"/>
          <w:szCs w:val="16"/>
        </w:rPr>
        <w:t xml:space="preserve">, so as to permit </w:t>
      </w:r>
      <w:r w:rsidR="00B03E92">
        <w:rPr>
          <w:rFonts w:ascii="Arial" w:hAnsi="Arial" w:cs="Arial"/>
          <w:sz w:val="16"/>
          <w:szCs w:val="16"/>
        </w:rPr>
        <w:t>Beta</w:t>
      </w:r>
      <w:r w:rsidR="00A95D14" w:rsidRPr="00050216">
        <w:rPr>
          <w:rFonts w:ascii="Arial" w:hAnsi="Arial" w:cs="Arial"/>
          <w:sz w:val="16"/>
          <w:szCs w:val="16"/>
        </w:rPr>
        <w:t xml:space="preserve"> to render the Support Services. </w:t>
      </w:r>
      <w:r w:rsidR="00B03E92">
        <w:rPr>
          <w:rFonts w:ascii="Arial" w:hAnsi="Arial" w:cs="Arial"/>
          <w:sz w:val="16"/>
          <w:szCs w:val="16"/>
        </w:rPr>
        <w:t>Beta</w:t>
      </w:r>
      <w:r w:rsidR="00A95D14" w:rsidRPr="00050216">
        <w:rPr>
          <w:rFonts w:ascii="Arial" w:hAnsi="Arial" w:cs="Arial"/>
          <w:sz w:val="16"/>
          <w:szCs w:val="16"/>
        </w:rPr>
        <w:t xml:space="preserve"> will not be required to provide </w:t>
      </w:r>
      <w:r w:rsidR="00A95D14" w:rsidRPr="00A273E4">
        <w:rPr>
          <w:rFonts w:ascii="Arial" w:hAnsi="Arial" w:cs="Arial"/>
          <w:sz w:val="16"/>
          <w:szCs w:val="16"/>
        </w:rPr>
        <w:t xml:space="preserve">Support Services for Issues (whether or not Reported Issues) resulting from any modifications of the Supported Version made by any individual or entity other than </w:t>
      </w:r>
      <w:r w:rsidR="00B03E92">
        <w:rPr>
          <w:rFonts w:ascii="Arial" w:hAnsi="Arial" w:cs="Arial"/>
          <w:sz w:val="16"/>
          <w:szCs w:val="16"/>
        </w:rPr>
        <w:t>Beta</w:t>
      </w:r>
      <w:r w:rsidR="00A95D14" w:rsidRPr="00A273E4">
        <w:rPr>
          <w:rFonts w:ascii="Arial" w:hAnsi="Arial" w:cs="Arial"/>
          <w:sz w:val="16"/>
          <w:szCs w:val="16"/>
        </w:rPr>
        <w:t>, nor for any release or version other than the Supported Version.</w:t>
      </w:r>
      <w:r w:rsidR="00A95D14" w:rsidRPr="00050216">
        <w:rPr>
          <w:rFonts w:ascii="Arial" w:hAnsi="Arial" w:cs="Arial"/>
          <w:sz w:val="16"/>
          <w:szCs w:val="16"/>
        </w:rPr>
        <w:t xml:space="preserve">  </w:t>
      </w:r>
      <w:r w:rsidR="00B03E92">
        <w:rPr>
          <w:rFonts w:ascii="Arial" w:hAnsi="Arial" w:cs="Arial"/>
          <w:sz w:val="16"/>
          <w:szCs w:val="16"/>
        </w:rPr>
        <w:t>Beta</w:t>
      </w:r>
      <w:r w:rsidR="00A95D14" w:rsidRPr="00050216">
        <w:rPr>
          <w:rFonts w:ascii="Arial" w:hAnsi="Arial" w:cs="Arial"/>
          <w:sz w:val="16"/>
          <w:szCs w:val="16"/>
        </w:rPr>
        <w:t xml:space="preserve"> ha</w:t>
      </w:r>
      <w:r w:rsidR="00BA4583">
        <w:rPr>
          <w:rFonts w:ascii="Arial" w:hAnsi="Arial" w:cs="Arial"/>
          <w:sz w:val="16"/>
          <w:szCs w:val="16"/>
        </w:rPr>
        <w:t>s</w:t>
      </w:r>
      <w:r w:rsidR="00A95D14" w:rsidRPr="00050216">
        <w:rPr>
          <w:rFonts w:ascii="Arial" w:hAnsi="Arial" w:cs="Arial"/>
          <w:sz w:val="16"/>
          <w:szCs w:val="16"/>
        </w:rPr>
        <w:t xml:space="preserve"> no responsibility or liability whatsoever for any delays which result from </w:t>
      </w:r>
      <w:r w:rsidR="00BA4583">
        <w:rPr>
          <w:rFonts w:ascii="Arial" w:hAnsi="Arial" w:cs="Arial"/>
          <w:sz w:val="16"/>
          <w:szCs w:val="16"/>
        </w:rPr>
        <w:t>Customer’s</w:t>
      </w:r>
      <w:r w:rsidR="00A95D14" w:rsidRPr="00050216">
        <w:rPr>
          <w:rFonts w:ascii="Arial" w:hAnsi="Arial" w:cs="Arial"/>
          <w:sz w:val="16"/>
          <w:szCs w:val="16"/>
        </w:rPr>
        <w:t xml:space="preserve"> failure to comply with this </w:t>
      </w:r>
      <w:bookmarkEnd w:id="15"/>
      <w:r w:rsidR="00A95D14">
        <w:rPr>
          <w:rFonts w:ascii="Arial" w:hAnsi="Arial" w:cs="Arial"/>
          <w:sz w:val="16"/>
          <w:szCs w:val="16"/>
        </w:rPr>
        <w:t>Article</w:t>
      </w:r>
      <w:r w:rsidR="00A95D14" w:rsidRPr="00050216">
        <w:rPr>
          <w:rFonts w:ascii="Arial" w:hAnsi="Arial" w:cs="Arial"/>
          <w:sz w:val="16"/>
          <w:szCs w:val="16"/>
        </w:rPr>
        <w:t xml:space="preserve"> 3.</w:t>
      </w:r>
      <w:bookmarkEnd w:id="16"/>
      <w:bookmarkEnd w:id="17"/>
      <w:r w:rsidR="00A95D14" w:rsidRPr="00050216">
        <w:rPr>
          <w:rFonts w:ascii="Arial" w:hAnsi="Arial" w:cs="Arial"/>
          <w:sz w:val="16"/>
          <w:szCs w:val="16"/>
        </w:rPr>
        <w:t xml:space="preserve">  </w:t>
      </w:r>
    </w:p>
    <w:p w14:paraId="3C872965" w14:textId="77777777" w:rsidR="00A95D14" w:rsidRPr="00050216" w:rsidRDefault="00A95D14" w:rsidP="009F1624">
      <w:pPr>
        <w:pStyle w:val="Flushleft"/>
        <w:widowControl w:val="0"/>
        <w:tabs>
          <w:tab w:val="clear" w:pos="720"/>
        </w:tabs>
        <w:spacing w:after="0"/>
        <w:ind w:right="-72" w:firstLine="360"/>
        <w:jc w:val="both"/>
        <w:rPr>
          <w:rFonts w:ascii="Arial" w:hAnsi="Arial" w:cs="Arial"/>
          <w:sz w:val="16"/>
          <w:szCs w:val="16"/>
        </w:rPr>
      </w:pPr>
    </w:p>
    <w:p w14:paraId="284BD5FE" w14:textId="67010A12" w:rsidR="00A95D14" w:rsidRPr="00050216" w:rsidRDefault="00A95D14" w:rsidP="00BA4583">
      <w:pPr>
        <w:pStyle w:val="Flushleft"/>
        <w:widowControl w:val="0"/>
        <w:tabs>
          <w:tab w:val="clear" w:pos="720"/>
        </w:tabs>
        <w:spacing w:after="0"/>
        <w:ind w:left="-360" w:right="-72" w:firstLine="360"/>
        <w:jc w:val="both"/>
        <w:rPr>
          <w:rFonts w:ascii="Arial" w:hAnsi="Arial" w:cs="Arial"/>
          <w:sz w:val="16"/>
          <w:szCs w:val="16"/>
        </w:rPr>
      </w:pPr>
      <w:r w:rsidRPr="00050216">
        <w:rPr>
          <w:rFonts w:ascii="Arial" w:hAnsi="Arial" w:cs="Arial"/>
          <w:sz w:val="16"/>
          <w:szCs w:val="16"/>
        </w:rPr>
        <w:t xml:space="preserve">(h)  </w:t>
      </w:r>
      <w:r w:rsidRPr="00050216">
        <w:rPr>
          <w:rFonts w:ascii="Arial" w:hAnsi="Arial" w:cs="Arial"/>
          <w:sz w:val="16"/>
          <w:szCs w:val="16"/>
          <w:u w:val="single"/>
        </w:rPr>
        <w:t>Support Services Term; Re-Enrollment</w:t>
      </w:r>
      <w:r w:rsidRPr="00050216">
        <w:rPr>
          <w:rFonts w:ascii="Arial" w:hAnsi="Arial" w:cs="Arial"/>
          <w:sz w:val="16"/>
          <w:szCs w:val="16"/>
        </w:rPr>
        <w:t>.  The effective date for and the term of the Support Services provided hereunder (the “</w:t>
      </w:r>
      <w:r w:rsidRPr="00050216">
        <w:rPr>
          <w:rFonts w:ascii="Arial" w:hAnsi="Arial" w:cs="Arial"/>
          <w:b/>
          <w:sz w:val="16"/>
          <w:szCs w:val="16"/>
        </w:rPr>
        <w:t>Support Term</w:t>
      </w:r>
      <w:r w:rsidRPr="00050216">
        <w:rPr>
          <w:rFonts w:ascii="Arial" w:hAnsi="Arial" w:cs="Arial"/>
          <w:sz w:val="16"/>
          <w:szCs w:val="16"/>
        </w:rPr>
        <w:t xml:space="preserve">”) is set forth in the applicable Order for </w:t>
      </w:r>
      <w:r w:rsidR="00BA4583">
        <w:rPr>
          <w:rFonts w:ascii="Arial" w:hAnsi="Arial" w:cs="Arial"/>
          <w:sz w:val="16"/>
          <w:szCs w:val="16"/>
        </w:rPr>
        <w:t>the</w:t>
      </w:r>
      <w:r w:rsidRPr="00050216">
        <w:rPr>
          <w:rFonts w:ascii="Arial" w:hAnsi="Arial" w:cs="Arial"/>
          <w:sz w:val="16"/>
          <w:szCs w:val="16"/>
        </w:rPr>
        <w:t xml:space="preserve"> Analytics Tool.  If </w:t>
      </w:r>
      <w:r w:rsidR="00BA4583">
        <w:rPr>
          <w:rFonts w:ascii="Arial" w:hAnsi="Arial" w:cs="Arial"/>
          <w:sz w:val="16"/>
          <w:szCs w:val="16"/>
        </w:rPr>
        <w:t>Customer</w:t>
      </w:r>
      <w:r w:rsidRPr="00050216">
        <w:rPr>
          <w:rFonts w:ascii="Arial" w:hAnsi="Arial" w:cs="Arial"/>
          <w:sz w:val="16"/>
          <w:szCs w:val="16"/>
        </w:rPr>
        <w:t xml:space="preserve"> cancel</w:t>
      </w:r>
      <w:r w:rsidR="00BA4583">
        <w:rPr>
          <w:rFonts w:ascii="Arial" w:hAnsi="Arial" w:cs="Arial"/>
          <w:sz w:val="16"/>
          <w:szCs w:val="16"/>
        </w:rPr>
        <w:t>s</w:t>
      </w:r>
      <w:r w:rsidRPr="00050216">
        <w:rPr>
          <w:rFonts w:ascii="Arial" w:hAnsi="Arial" w:cs="Arial"/>
          <w:sz w:val="16"/>
          <w:szCs w:val="16"/>
        </w:rPr>
        <w:t xml:space="preserve"> Support Services, </w:t>
      </w:r>
      <w:r w:rsidR="00BA4583">
        <w:rPr>
          <w:rFonts w:ascii="Arial" w:hAnsi="Arial" w:cs="Arial"/>
          <w:sz w:val="16"/>
          <w:szCs w:val="16"/>
        </w:rPr>
        <w:t>Customer</w:t>
      </w:r>
      <w:r w:rsidRPr="00050216">
        <w:rPr>
          <w:rFonts w:ascii="Arial" w:hAnsi="Arial" w:cs="Arial"/>
          <w:sz w:val="16"/>
          <w:szCs w:val="16"/>
        </w:rPr>
        <w:t xml:space="preserve"> may choose to re-enroll at any time by executing a new Order.  Upon payment of:  (i) any outstanding Service Fees with respect to the Support Term during which Support Services were terminated, plus (ii) if any Subsequent Upgrades were released by </w:t>
      </w:r>
      <w:r w:rsidR="00B03E92">
        <w:rPr>
          <w:rFonts w:ascii="Arial" w:hAnsi="Arial" w:cs="Arial"/>
          <w:sz w:val="16"/>
          <w:szCs w:val="16"/>
        </w:rPr>
        <w:t>Beta</w:t>
      </w:r>
      <w:r w:rsidRPr="00050216">
        <w:rPr>
          <w:rFonts w:ascii="Arial" w:hAnsi="Arial" w:cs="Arial"/>
          <w:sz w:val="16"/>
          <w:szCs w:val="16"/>
        </w:rPr>
        <w:t xml:space="preserve"> during the lapsed period, a 10% surcharge, </w:t>
      </w:r>
      <w:r w:rsidR="00B03E92">
        <w:rPr>
          <w:rFonts w:ascii="Arial" w:hAnsi="Arial" w:cs="Arial"/>
          <w:sz w:val="16"/>
          <w:szCs w:val="16"/>
        </w:rPr>
        <w:t>Beta</w:t>
      </w:r>
      <w:r w:rsidRPr="00050216">
        <w:rPr>
          <w:rFonts w:ascii="Arial" w:hAnsi="Arial" w:cs="Arial"/>
          <w:sz w:val="16"/>
          <w:szCs w:val="16"/>
        </w:rPr>
        <w:t xml:space="preserve"> will upgrade </w:t>
      </w:r>
      <w:r w:rsidR="00BA4583">
        <w:rPr>
          <w:rFonts w:ascii="Arial" w:hAnsi="Arial" w:cs="Arial"/>
          <w:sz w:val="16"/>
          <w:szCs w:val="16"/>
        </w:rPr>
        <w:t>Customer</w:t>
      </w:r>
      <w:r w:rsidRPr="00050216">
        <w:rPr>
          <w:rFonts w:ascii="Arial" w:hAnsi="Arial" w:cs="Arial"/>
          <w:sz w:val="16"/>
          <w:szCs w:val="16"/>
        </w:rPr>
        <w:t xml:space="preserve"> to the current version of the Supported Version at the time of re-enrollment and provide Support </w:t>
      </w:r>
      <w:r w:rsidRPr="00050216">
        <w:rPr>
          <w:rFonts w:ascii="Arial" w:hAnsi="Arial" w:cs="Arial"/>
          <w:sz w:val="16"/>
          <w:szCs w:val="16"/>
        </w:rPr>
        <w:lastRenderedPageBreak/>
        <w:t xml:space="preserve">Services for the upgraded version at rates and charges to be negotiated at the time of re-enrollment. </w:t>
      </w:r>
    </w:p>
    <w:p w14:paraId="005D4400" w14:textId="77777777" w:rsidR="00A95D14" w:rsidRPr="00050216" w:rsidRDefault="00A95D14" w:rsidP="009F1624">
      <w:pPr>
        <w:pStyle w:val="Flushleft"/>
        <w:widowControl w:val="0"/>
        <w:tabs>
          <w:tab w:val="clear" w:pos="720"/>
        </w:tabs>
        <w:spacing w:after="0"/>
        <w:ind w:right="-72" w:firstLine="360"/>
        <w:jc w:val="both"/>
        <w:rPr>
          <w:rFonts w:ascii="Arial" w:hAnsi="Arial" w:cs="Arial"/>
          <w:b/>
          <w:sz w:val="18"/>
          <w:szCs w:val="18"/>
        </w:rPr>
      </w:pPr>
    </w:p>
    <w:p w14:paraId="1506557F" w14:textId="6B9F491D" w:rsidR="00C21453" w:rsidRPr="00E643FA" w:rsidRDefault="00F13951" w:rsidP="00C21453">
      <w:pPr>
        <w:pStyle w:val="StandardL1"/>
        <w:numPr>
          <w:ilvl w:val="0"/>
          <w:numId w:val="0"/>
        </w:numPr>
        <w:ind w:left="-360"/>
      </w:pPr>
      <w:r>
        <w:rPr>
          <w:b/>
          <w:u w:val="single"/>
        </w:rPr>
        <w:t xml:space="preserve">4. </w:t>
      </w:r>
      <w:bookmarkStart w:id="18" w:name="_Ref169614874"/>
      <w:bookmarkStart w:id="19" w:name="_Ref169916534"/>
      <w:r w:rsidR="00A95D14" w:rsidRPr="003A0F63">
        <w:rPr>
          <w:b/>
          <w:u w:val="single"/>
        </w:rPr>
        <w:t>Taxes, Expenses &amp; Payments</w:t>
      </w:r>
      <w:r w:rsidR="00A95D14" w:rsidRPr="00C34649">
        <w:t xml:space="preserve">.  </w:t>
      </w:r>
      <w:r w:rsidR="00A95D14" w:rsidRPr="003A0F63">
        <w:t xml:space="preserve">The fees for </w:t>
      </w:r>
      <w:r w:rsidR="00A95D14">
        <w:t xml:space="preserve">the </w:t>
      </w:r>
      <w:r w:rsidR="00A95D14" w:rsidRPr="003A0F63">
        <w:t xml:space="preserve">License </w:t>
      </w:r>
      <w:r w:rsidR="00A95D14">
        <w:t>and Support Services (the “</w:t>
      </w:r>
      <w:r w:rsidR="00A95D14" w:rsidRPr="00CB29DF">
        <w:rPr>
          <w:b/>
        </w:rPr>
        <w:t>License Fees</w:t>
      </w:r>
      <w:r w:rsidR="00A95D14">
        <w:t xml:space="preserve">” and </w:t>
      </w:r>
      <w:r w:rsidR="00A95D14" w:rsidRPr="003A0F63">
        <w:t>“</w:t>
      </w:r>
      <w:r w:rsidR="00A95D14" w:rsidRPr="003A0F63">
        <w:rPr>
          <w:b/>
        </w:rPr>
        <w:t>Services Fees</w:t>
      </w:r>
      <w:r w:rsidR="00A95D14" w:rsidRPr="003A0F63">
        <w:t>”</w:t>
      </w:r>
      <w:r w:rsidR="00A95D14">
        <w:t xml:space="preserve"> respectively; </w:t>
      </w:r>
      <w:r w:rsidR="00A95D14" w:rsidRPr="003A0F63">
        <w:t>the “</w:t>
      </w:r>
      <w:r w:rsidR="00A95D14" w:rsidRPr="003A0F63">
        <w:rPr>
          <w:b/>
        </w:rPr>
        <w:t>Fees</w:t>
      </w:r>
      <w:r w:rsidR="00A95D14" w:rsidRPr="003A0F63">
        <w:t>”</w:t>
      </w:r>
      <w:r w:rsidR="00A95D14">
        <w:t xml:space="preserve"> </w:t>
      </w:r>
      <w:r w:rsidR="00A95D14" w:rsidRPr="003A0F63">
        <w:t xml:space="preserve">collectively) are listed </w:t>
      </w:r>
      <w:r w:rsidR="00A95D14">
        <w:t xml:space="preserve">in each </w:t>
      </w:r>
      <w:r w:rsidR="00A95D14" w:rsidRPr="003A0F63">
        <w:t xml:space="preserve">applicable Order.  </w:t>
      </w:r>
      <w:bookmarkEnd w:id="18"/>
      <w:bookmarkEnd w:id="19"/>
      <w:r w:rsidR="00BA4583">
        <w:t>Customer</w:t>
      </w:r>
      <w:r w:rsidR="00A95D14">
        <w:t xml:space="preserve"> will pay all Fees within thirty (30) days from </w:t>
      </w:r>
      <w:r w:rsidR="00BA4583">
        <w:t>Customer’s</w:t>
      </w:r>
      <w:r w:rsidR="00A95D14">
        <w:t xml:space="preserve"> </w:t>
      </w:r>
      <w:r w:rsidR="00A95D14" w:rsidRPr="0014214C">
        <w:t>receipt</w:t>
      </w:r>
      <w:r w:rsidR="00A95D14">
        <w:t xml:space="preserve"> of an invoice.  Notwithstanding any provisions in this Agreement or in any Order to the contrary, </w:t>
      </w:r>
      <w:r w:rsidR="00B03E92">
        <w:t>Beta</w:t>
      </w:r>
      <w:r w:rsidR="00BA4583">
        <w:t>’</w:t>
      </w:r>
      <w:r w:rsidR="00F2108E">
        <w:t>s</w:t>
      </w:r>
      <w:r w:rsidR="00A95D14">
        <w:t xml:space="preserve"> obligations hereunder are conditioned upon </w:t>
      </w:r>
      <w:r w:rsidR="00BA4583">
        <w:t>Customer’s</w:t>
      </w:r>
      <w:r w:rsidR="00A95D14">
        <w:t xml:space="preserve"> fulfillment of </w:t>
      </w:r>
      <w:r w:rsidR="00BA4583">
        <w:t>its</w:t>
      </w:r>
      <w:r w:rsidR="00A95D14" w:rsidRPr="00A706AB">
        <w:t xml:space="preserve"> payment obligations to </w:t>
      </w:r>
      <w:r w:rsidR="00B03E92">
        <w:t>Beta</w:t>
      </w:r>
      <w:r w:rsidR="00A95D14">
        <w:t xml:space="preserve">, provided that </w:t>
      </w:r>
      <w:r w:rsidR="00B03E92">
        <w:t>Beta</w:t>
      </w:r>
      <w:r w:rsidR="00A95D14">
        <w:t xml:space="preserve"> shall not suspend or terminate performance hereunder or terminate the License or any Order without at least twenty (20) days’ prior written notice to </w:t>
      </w:r>
      <w:r w:rsidR="00BA4583">
        <w:t>Customer</w:t>
      </w:r>
      <w:r w:rsidR="00A95D14">
        <w:t xml:space="preserve"> that payment is past due and that such performance, the License or applicable Order is subject to termination in the event payment is not made within such 20-day period following </w:t>
      </w:r>
      <w:r w:rsidR="00BA4583">
        <w:t>Customer’s</w:t>
      </w:r>
      <w:r w:rsidR="00A95D14">
        <w:t xml:space="preserve"> receipt of such notice.  All Fees hereunder shall be denominated in U.S. dollars and shall be paid by electronic funds transfer or by other means expressly agreed to in writing by the parties, including in the applicable Order.  All payments hereunder shall be made without deduction for withholding, sales, use or other taxes that may be applicable</w:t>
      </w:r>
      <w:r w:rsidR="00C21453">
        <w:t xml:space="preserve">.  </w:t>
      </w:r>
      <w:r w:rsidR="00C21453" w:rsidRPr="00E643FA">
        <w:t xml:space="preserve">If </w:t>
      </w:r>
      <w:r w:rsidR="00B03E92">
        <w:t>Beta</w:t>
      </w:r>
      <w:r w:rsidR="00C21453" w:rsidRPr="00E643FA">
        <w:t xml:space="preserve"> do</w:t>
      </w:r>
      <w:r w:rsidR="00C21453">
        <w:t>es</w:t>
      </w:r>
      <w:r w:rsidR="00C21453" w:rsidRPr="00E643FA">
        <w:t xml:space="preserve"> not receive timely payment, </w:t>
      </w:r>
      <w:r w:rsidR="00B03E92">
        <w:t>Beta</w:t>
      </w:r>
      <w:r w:rsidR="00C21453" w:rsidRPr="00E643FA">
        <w:t xml:space="preserve"> may charge the maximum monthly interest allowed by law up to one percent</w:t>
      </w:r>
      <w:r w:rsidR="00C21453">
        <w:t xml:space="preserve"> and</w:t>
      </w:r>
      <w:r w:rsidR="00C21453" w:rsidRPr="00E643FA">
        <w:t xml:space="preserve"> seek cost of collection, including reasonable attorneys’ fees. </w:t>
      </w:r>
      <w:r w:rsidR="00C21453">
        <w:t xml:space="preserve"> </w:t>
      </w:r>
      <w:r w:rsidR="00C21453" w:rsidRPr="00E643FA">
        <w:t xml:space="preserve">If </w:t>
      </w:r>
      <w:r w:rsidR="00C21453">
        <w:t>Customer</w:t>
      </w:r>
      <w:r w:rsidR="00C21453" w:rsidRPr="00E643FA">
        <w:t xml:space="preserve"> dispute</w:t>
      </w:r>
      <w:r w:rsidR="00C21453">
        <w:t>s</w:t>
      </w:r>
      <w:r w:rsidR="00C21453" w:rsidRPr="00E643FA">
        <w:t xml:space="preserve"> invoiced amounts, </w:t>
      </w:r>
      <w:r w:rsidR="00C21453">
        <w:t>Customer</w:t>
      </w:r>
      <w:r w:rsidR="00C21453" w:rsidRPr="00E643FA">
        <w:t xml:space="preserve"> must submit disputes to </w:t>
      </w:r>
      <w:r w:rsidR="00B03E92">
        <w:t>Beta</w:t>
      </w:r>
      <w:r w:rsidR="00C21453" w:rsidRPr="00E643FA">
        <w:t xml:space="preserve"> in writing on or before the date the invoice becomes due, otherwise </w:t>
      </w:r>
      <w:r w:rsidR="00C21453">
        <w:t>the invoice and any payments with respect thereto</w:t>
      </w:r>
      <w:r w:rsidR="00C21453" w:rsidRPr="00E643FA">
        <w:t xml:space="preserve"> will be final and non-refundable.</w:t>
      </w:r>
    </w:p>
    <w:p w14:paraId="2F0AA408" w14:textId="77777777" w:rsidR="00A95D14" w:rsidRPr="00F13951" w:rsidRDefault="00A95D14" w:rsidP="00F13951">
      <w:pPr>
        <w:pStyle w:val="StandardL1"/>
        <w:numPr>
          <w:ilvl w:val="0"/>
          <w:numId w:val="22"/>
        </w:numPr>
        <w:rPr>
          <w:b/>
        </w:rPr>
      </w:pPr>
      <w:r w:rsidRPr="00F13951">
        <w:rPr>
          <w:b/>
          <w:u w:val="single"/>
        </w:rPr>
        <w:t>Proprietary Rights; Confidentiality</w:t>
      </w:r>
      <w:r w:rsidRPr="00587168">
        <w:t>.</w:t>
      </w:r>
    </w:p>
    <w:p w14:paraId="4643A645" w14:textId="7AEFF630" w:rsidR="00A95D14" w:rsidRDefault="00A95D14" w:rsidP="00E07519">
      <w:pPr>
        <w:pStyle w:val="StandardL2"/>
        <w:ind w:left="-360"/>
      </w:pPr>
      <w:r w:rsidRPr="002513D1">
        <w:t xml:space="preserve">  </w:t>
      </w:r>
      <w:r w:rsidRPr="00927028">
        <w:t xml:space="preserve">As between </w:t>
      </w:r>
      <w:r w:rsidR="00E07519">
        <w:t>Customer</w:t>
      </w:r>
      <w:r w:rsidRPr="00927028">
        <w:t xml:space="preserve"> and </w:t>
      </w:r>
      <w:r w:rsidR="00B03E92">
        <w:t>Beta</w:t>
      </w:r>
      <w:r w:rsidRPr="00927028">
        <w:t xml:space="preserve">, all intellectual property rights (including copyrights, trademarks and patents), proprietary rights (including trade secrets) and moral rights (including rights of authorship and modification) throughout the world in and to the Analytics Tool and Documentation and all derivative works and improvements to them (as those terms are defined under Titles 17 and 35 U.S.C.), are owned or licensed by and are proprietary to </w:t>
      </w:r>
      <w:r w:rsidR="00B03E92">
        <w:t>Beta</w:t>
      </w:r>
      <w:r w:rsidRPr="00927028">
        <w:t xml:space="preserve">.  </w:t>
      </w:r>
    </w:p>
    <w:p w14:paraId="2C4E8F8B" w14:textId="2B963A82" w:rsidR="00A95D14" w:rsidRDefault="00A95D14" w:rsidP="00E07519">
      <w:pPr>
        <w:pStyle w:val="StandardL2"/>
        <w:tabs>
          <w:tab w:val="clear" w:pos="1080"/>
        </w:tabs>
        <w:ind w:left="-360"/>
      </w:pPr>
      <w:r w:rsidRPr="003A0F63">
        <w:t xml:space="preserve"> </w:t>
      </w:r>
      <w:r>
        <w:t xml:space="preserve"> Either party hereto (the “</w:t>
      </w:r>
      <w:r w:rsidRPr="002513D1">
        <w:rPr>
          <w:b/>
        </w:rPr>
        <w:t>Disclosing Party</w:t>
      </w:r>
      <w:r>
        <w:t>”) may disclose, deliver or allow access by the other party hereto (the “</w:t>
      </w:r>
      <w:r w:rsidRPr="009F57CC">
        <w:rPr>
          <w:b/>
        </w:rPr>
        <w:t>Receiving Party</w:t>
      </w:r>
      <w:r>
        <w:t xml:space="preserve">”) to information, data or materials in either tangible or intangible form that are proprietary and confidential or that otherwise relate to the Disclosing Party or its affiliates, subsidiaries, clients or suppliers, including, in the case of </w:t>
      </w:r>
      <w:r w:rsidR="00B03E92">
        <w:t>Beta</w:t>
      </w:r>
      <w:r>
        <w:t xml:space="preserve"> as the Disclosing Party, the Analytics Tool, </w:t>
      </w:r>
      <w:r w:rsidRPr="0083068F">
        <w:t>and including any information or materials marked or otherwise expressly designated as confidential</w:t>
      </w:r>
      <w:r>
        <w:t xml:space="preserve"> (collectively, the “</w:t>
      </w:r>
      <w:r w:rsidRPr="009F57CC">
        <w:rPr>
          <w:b/>
        </w:rPr>
        <w:t>Confidential Information</w:t>
      </w:r>
      <w:r>
        <w:t>”).  “Confidential Information” shall include all information that a Disclosing Party may disclose or has previously disclosed to the Receiving Party, including without limitation proprietary information concerning the Disclosing Party and its subsidiaries, affiliates, investments, products, financial reports, financial plans, strategies, intellectual property or data of any third party licensed to or held or used by the Disclosing Party (including without limitation</w:t>
      </w:r>
      <w:r w:rsidRPr="002E0436">
        <w:t xml:space="preserve"> patent</w:t>
      </w:r>
      <w:r>
        <w:t>s</w:t>
      </w:r>
      <w:r w:rsidRPr="002E0436">
        <w:t xml:space="preserve"> and patent applications, trade secrets, copyrighted information</w:t>
      </w:r>
      <w:r>
        <w:t>)</w:t>
      </w:r>
      <w:r w:rsidRPr="002E0436">
        <w:t>, business and marketing plans, the identity of customers and suppliers, future products, product developments and other proprietary information</w:t>
      </w:r>
      <w:r>
        <w:t xml:space="preserve">, in each case whether transmitted or conveyed digitally, orally or in writing, or perceived or observed by the Receiving Party in the course of the parties’ performance of this Agreement and shall include all such information provided by the Disclosing Party to the Receiving Party and its subsidiaries and affiliates prior to or during the Contract Term </w:t>
      </w:r>
      <w:r>
        <w:t>or any License Term</w:t>
      </w:r>
      <w:r w:rsidRPr="002E0436">
        <w:t xml:space="preserve">.  </w:t>
      </w:r>
      <w:r>
        <w:t xml:space="preserve">The Receiving Party will not use the Confidential Information, including internally within its own organization, except to the minimum extent necessary to exercise its rights or fulfill its obligations under this Agreement (provided that </w:t>
      </w:r>
      <w:r w:rsidR="005C42BD">
        <w:t>Customer</w:t>
      </w:r>
      <w:r>
        <w:t xml:space="preserve"> may use the Analytics Tool and Documentation in accordance with and to the extent permitted under this Agreement).  In addition, the Receiving Party will not disclose the Disclosing Party’s Confidential Information to any third party during the Contract Term or thereafter without the express written consent of the Disclosing Party in each instance, except that each party may disclose the other party’s Confidential Information to its subsidiaries and affiliates and their respective directors, employees, attorneys, agents, auditors, insurers and subcontractors with a need to know for performance under this Agreement and who in each case have executed a confidentiality agreement or are otherwise bound to duties of non-disclosure and restrictions on use of the Confidential Information at least as restrictive as those set forth in this </w:t>
      </w:r>
      <w:r w:rsidRPr="0083068F">
        <w:t>Agreement</w:t>
      </w:r>
      <w:r>
        <w:t xml:space="preserve"> (provided that notwithstanding the foregoing, all use, disclosure and dissemination of the Analytics Tool shall be limited as otherwise set forth in this Agreement).  The Receiving Party shall always handle Confidential Information using at least the same degree of care (which shall be no less than reasonable care) and discretion to avoid disclosure, publication or dissemination of the Disclosing Party’s Confidential Information as the Receiving Party uses with its own confidential or proprietary information that it does not wish to disclose, publish or disseminate.  The Receiving Party will be responsible for the actions of those persons to whom it discloses Confidential Information as permitted hereunder.  All Confidential Information will remain the exclusive property of the Disclosing Party, and no disclosure or permitted use of the Confidential Information under this Agreement shall be construed as the grant of any right, title or interest, by license or otherwise in or to the Confidential Information (except, with respect to the Analytics Tool and Documentation, as expressly set forth in this Agreement).</w:t>
      </w:r>
    </w:p>
    <w:p w14:paraId="5CE57F3E" w14:textId="77777777" w:rsidR="00A95D14" w:rsidRDefault="00A95D14" w:rsidP="00E07519">
      <w:pPr>
        <w:pStyle w:val="StandardL2"/>
        <w:ind w:left="-360"/>
      </w:pPr>
      <w:r w:rsidRPr="00C717DD">
        <w:t xml:space="preserve">  </w:t>
      </w:r>
      <w:r>
        <w:t>The parties agree that the remedy at law for any breach or threatened breach of this Article 5 shall be inadequate, and in addition to any other remedy available at law, in equity or under this Agreement, the non-breaching party shall be entitled to seek injunctive relief without the necessity of posting bond.</w:t>
      </w:r>
    </w:p>
    <w:p w14:paraId="6B4F4CC1" w14:textId="77777777" w:rsidR="00A95D14" w:rsidRDefault="00A95D14" w:rsidP="00E07519">
      <w:pPr>
        <w:pStyle w:val="StandardL2"/>
        <w:ind w:left="-360"/>
      </w:pPr>
      <w:r w:rsidRPr="00C717DD">
        <w:t xml:space="preserve">  </w:t>
      </w:r>
      <w:r>
        <w:t>Confidential Information shall not include information  (other than the Analytics Tool and Documentation) that the Receiving Party can demonstrate by reasonable evidence (i) to have been already known to it at the time of disclosure from the Disclosing Party, (ii) to have been independently developed by the Receiving Party independently of and without reference to any of the Disclosing Party’s Confidential Information; (iii) to be or become generally available to the public other than by a breach hereof or of any other obligation of confidentiality; or (iv) to have been independently obtained from a third party whose disclosure to the Receiving Party does not violate a duty of confidentiality.  If the Receiving Party is compelled by a court or other body of competent jurisdiction to disclose any of the Confidential Information, the Receiving Party will inform the Disclosing Party via written notice and will provide reasonable assistance in obtaining and enforcing a protective order or other appropriate means of safeguarding the Confidential Information required to be disclosed.  Receiving Party may then disclose only so much of the Confidential Information as is legally required to be disclosed.</w:t>
      </w:r>
    </w:p>
    <w:p w14:paraId="5C408325" w14:textId="77777777" w:rsidR="00A95D14" w:rsidRDefault="00A95D14" w:rsidP="00E07519">
      <w:pPr>
        <w:pStyle w:val="StandardL2"/>
        <w:ind w:left="-360"/>
      </w:pPr>
      <w:r w:rsidRPr="003C6ACE">
        <w:t xml:space="preserve">  </w:t>
      </w:r>
      <w:r>
        <w:t xml:space="preserve">Notwithstanding any provision in this Article 5 or this Agreement, each party acknowledges that the other may independently develop similar or competitive products, services, or </w:t>
      </w:r>
      <w:r>
        <w:lastRenderedPageBreak/>
        <w:t>information so long as it does not use the Disclosing Party’s Confidential Information in the development thereof.</w:t>
      </w:r>
    </w:p>
    <w:p w14:paraId="31F4062C" w14:textId="77777777" w:rsidR="00A95D14" w:rsidRDefault="00A95D14" w:rsidP="00E07519">
      <w:pPr>
        <w:pStyle w:val="StandardL2"/>
        <w:ind w:left="-360"/>
      </w:pPr>
      <w:r w:rsidRPr="003C6ACE">
        <w:t xml:space="preserve">  </w:t>
      </w:r>
      <w:r>
        <w:t>Upon the Disclosing Party’s written request, Receiving Party will promptly either destroy all of Disclosing Party’s Confidential Information in its possession, including all copies and compilations thereof and provide an officer’s certificate confirming its destruction, or return all of Disclosing Party’s Confidential Information in its possession, including all copies and compilations thereof.</w:t>
      </w:r>
    </w:p>
    <w:p w14:paraId="799D96C1" w14:textId="77777777" w:rsidR="00A95D14" w:rsidRDefault="00A95D14" w:rsidP="00E07519">
      <w:pPr>
        <w:pStyle w:val="StandardL2"/>
        <w:ind w:left="-360"/>
      </w:pPr>
      <w:r w:rsidRPr="003C6ACE">
        <w:t xml:space="preserve">  </w:t>
      </w:r>
      <w:r>
        <w:t xml:space="preserve">Notwithstanding anything to the contrary in this Article 5, this Agreement and all terms and provisions hereof, including any Order(s) and Support Policies and other ancillary instruments executed in connection with this Agreement, constitute </w:t>
      </w:r>
      <w:r w:rsidRPr="002E0436">
        <w:t xml:space="preserve">the Confidential Information of </w:t>
      </w:r>
      <w:r>
        <w:t>each party</w:t>
      </w:r>
      <w:r w:rsidRPr="002E0436">
        <w:t>.</w:t>
      </w:r>
      <w:r>
        <w:t xml:space="preserve">  </w:t>
      </w:r>
    </w:p>
    <w:p w14:paraId="2DAD62F9" w14:textId="27CB11DA" w:rsidR="00A95D14" w:rsidRPr="00A273E4" w:rsidRDefault="00A95D14" w:rsidP="0093129B">
      <w:pPr>
        <w:pStyle w:val="StandardL1"/>
        <w:tabs>
          <w:tab w:val="clear" w:pos="360"/>
        </w:tabs>
        <w:ind w:left="-360"/>
        <w:rPr>
          <w:b/>
        </w:rPr>
      </w:pPr>
      <w:r w:rsidRPr="003C6ACE">
        <w:rPr>
          <w:b/>
          <w:u w:val="single"/>
        </w:rPr>
        <w:t>Audit</w:t>
      </w:r>
      <w:r w:rsidRPr="0093129B">
        <w:t>.</w:t>
      </w:r>
      <w:bookmarkStart w:id="20" w:name="_Ref181537561"/>
      <w:r w:rsidRPr="0093129B">
        <w:t xml:space="preserve"> </w:t>
      </w:r>
      <w:r>
        <w:t xml:space="preserve">During the term of this Agreement </w:t>
      </w:r>
      <w:r w:rsidR="00E07519">
        <w:t>Customer</w:t>
      </w:r>
      <w:r>
        <w:t xml:space="preserve"> must maintain accurate records regarding </w:t>
      </w:r>
      <w:r w:rsidR="00E07519">
        <w:t xml:space="preserve">its </w:t>
      </w:r>
      <w:r>
        <w:t xml:space="preserve">use of the Analytics Tool. </w:t>
      </w:r>
      <w:r w:rsidR="00B03E92">
        <w:t>Beta</w:t>
      </w:r>
      <w:r w:rsidRPr="002E0436">
        <w:t xml:space="preserve"> shall have the right to request an audit of </w:t>
      </w:r>
      <w:r>
        <w:t>such records</w:t>
      </w:r>
      <w:r w:rsidRPr="002E0436">
        <w:t xml:space="preserve"> for the sole purpose of verifying the amounts due</w:t>
      </w:r>
      <w:r>
        <w:t xml:space="preserve"> and</w:t>
      </w:r>
      <w:r w:rsidRPr="002E0436">
        <w:t xml:space="preserve"> payable hereunder. If such audit reveals an unde</w:t>
      </w:r>
      <w:r>
        <w:t>rpayment of any amount due under this Agreement</w:t>
      </w:r>
      <w:r w:rsidR="00641615">
        <w:t>:</w:t>
      </w:r>
      <w:r w:rsidRPr="002E0436">
        <w:t xml:space="preserve"> </w:t>
      </w:r>
      <w:r w:rsidR="00457481">
        <w:t xml:space="preserve">(a) </w:t>
      </w:r>
      <w:r w:rsidR="00B03E92">
        <w:t>Beta</w:t>
      </w:r>
      <w:r w:rsidRPr="002E0436">
        <w:t xml:space="preserve"> will</w:t>
      </w:r>
      <w:r>
        <w:t xml:space="preserve"> promptly</w:t>
      </w:r>
      <w:r w:rsidRPr="002E0436">
        <w:t xml:space="preserve"> issue an invoice for the additional amounts at the rates set forth in this </w:t>
      </w:r>
      <w:r>
        <w:t>Agreement and/or any Order related hereto and including interest on such amounts at the maximum rate allowed under applicable law up to 12</w:t>
      </w:r>
      <w:r w:rsidRPr="0083068F">
        <w:t>.0</w:t>
      </w:r>
      <w:r>
        <w:t>%</w:t>
      </w:r>
      <w:r w:rsidR="00457481">
        <w:t>; and (b) Customer shall be responsible for the cost of such Audit</w:t>
      </w:r>
      <w:r w:rsidRPr="002E0436">
        <w:t xml:space="preserve">.   </w:t>
      </w:r>
    </w:p>
    <w:p w14:paraId="6FBAC3D8" w14:textId="11F19BDF" w:rsidR="00A95D14" w:rsidRPr="000711E3" w:rsidRDefault="00A95D14" w:rsidP="0093129B">
      <w:pPr>
        <w:pStyle w:val="StandardL1"/>
        <w:tabs>
          <w:tab w:val="clear" w:pos="360"/>
        </w:tabs>
        <w:ind w:left="-360"/>
        <w:rPr>
          <w:b/>
        </w:rPr>
      </w:pPr>
      <w:r w:rsidRPr="00955E6E">
        <w:rPr>
          <w:b/>
          <w:u w:val="single"/>
        </w:rPr>
        <w:t>Customer Usage Information</w:t>
      </w:r>
      <w:r>
        <w:t>.</w:t>
      </w:r>
      <w:r w:rsidR="00E07519">
        <w:t>Customer</w:t>
      </w:r>
      <w:r>
        <w:t xml:space="preserve"> acknowledge</w:t>
      </w:r>
      <w:r w:rsidR="00E07519">
        <w:t>s</w:t>
      </w:r>
      <w:r>
        <w:t xml:space="preserve"> and agree</w:t>
      </w:r>
      <w:r w:rsidR="00E07519">
        <w:t>s</w:t>
      </w:r>
      <w:r>
        <w:t xml:space="preserve"> that the Analytics Tool contains certain subroutines which automatically generate and deliver to </w:t>
      </w:r>
      <w:r w:rsidR="00B03E92">
        <w:t>Beta</w:t>
      </w:r>
      <w:r>
        <w:t xml:space="preserve"> electronic reports via the Internet setting forth the total number of users of the Analytics Tool and related usage information.  If such reports are at any time delayed, interrupted or suspended, or if </w:t>
      </w:r>
      <w:r w:rsidR="00B03E92">
        <w:t>Beta</w:t>
      </w:r>
      <w:r>
        <w:t xml:space="preserve"> at any time ha</w:t>
      </w:r>
      <w:r w:rsidR="00C13961">
        <w:t>s</w:t>
      </w:r>
      <w:r>
        <w:t xml:space="preserve"> reasonable grounds to believe that such reports are incorrect or otherwise that the generation and delivery thereof by the Analytics Tool is not functioning properly, then </w:t>
      </w:r>
      <w:r w:rsidR="00E07519">
        <w:t>Customer</w:t>
      </w:r>
      <w:r>
        <w:t xml:space="preserve"> shall, upon reasonable prior notice from </w:t>
      </w:r>
      <w:r w:rsidR="00B03E92">
        <w:t>Beta</w:t>
      </w:r>
      <w:r>
        <w:t xml:space="preserve">, permit access by </w:t>
      </w:r>
      <w:r w:rsidR="00B03E92">
        <w:t>Beta</w:t>
      </w:r>
      <w:r>
        <w:t xml:space="preserve"> or </w:t>
      </w:r>
      <w:r w:rsidR="00B03E92">
        <w:t>Beta</w:t>
      </w:r>
      <w:r w:rsidR="00E07519">
        <w:t>’</w:t>
      </w:r>
      <w:r w:rsidR="00F2108E">
        <w:t>s</w:t>
      </w:r>
      <w:r>
        <w:t xml:space="preserve"> authorized representatives, to the Analytics Tool for purposes of diagnosing and correcting any such error and/or re-configuring or re-installing the Analytics Tool for such purposes, at </w:t>
      </w:r>
      <w:r w:rsidR="00E07519">
        <w:t>Customer’s</w:t>
      </w:r>
      <w:r>
        <w:t xml:space="preserve"> expense.  </w:t>
      </w:r>
      <w:r w:rsidR="00E07519">
        <w:t>Customer</w:t>
      </w:r>
      <w:r>
        <w:t xml:space="preserve"> acknowledge</w:t>
      </w:r>
      <w:r w:rsidR="00E07519">
        <w:t>s</w:t>
      </w:r>
      <w:r>
        <w:t xml:space="preserve"> and agree</w:t>
      </w:r>
      <w:r w:rsidR="00E07519">
        <w:t>s</w:t>
      </w:r>
      <w:r>
        <w:t xml:space="preserve"> that </w:t>
      </w:r>
      <w:r w:rsidR="00B03E92">
        <w:t>Beta</w:t>
      </w:r>
      <w:r>
        <w:t xml:space="preserve"> may use any and all information generated and delivered to </w:t>
      </w:r>
      <w:r w:rsidR="00B03E92">
        <w:t>Beta</w:t>
      </w:r>
      <w:r>
        <w:t xml:space="preserve"> as described above for purposes of auditing </w:t>
      </w:r>
      <w:r w:rsidR="00E07519">
        <w:t>Customer’s</w:t>
      </w:r>
      <w:r>
        <w:t xml:space="preserve"> compliance with the terms of this Agreement.</w:t>
      </w:r>
      <w:r w:rsidRPr="002E0436">
        <w:t xml:space="preserve"> </w:t>
      </w:r>
    </w:p>
    <w:p w14:paraId="6AF82A0E" w14:textId="3244B024" w:rsidR="00117991" w:rsidRPr="008C0F77" w:rsidRDefault="00A95D14" w:rsidP="00E476C2">
      <w:pPr>
        <w:pStyle w:val="StandardL1"/>
        <w:ind w:hanging="360"/>
      </w:pPr>
      <w:bookmarkStart w:id="21" w:name="_Ref191354364"/>
      <w:r w:rsidRPr="00EB0239">
        <w:rPr>
          <w:b/>
          <w:u w:val="single"/>
        </w:rPr>
        <w:t>Warranty</w:t>
      </w:r>
      <w:r>
        <w:rPr>
          <w:b/>
          <w:u w:val="single"/>
        </w:rPr>
        <w:t>; Disclaimer</w:t>
      </w:r>
      <w:r w:rsidRPr="003F54D6">
        <w:rPr>
          <w:b/>
        </w:rPr>
        <w:t>.</w:t>
      </w:r>
      <w:r w:rsidRPr="003F54D6">
        <w:t xml:space="preserve">  </w:t>
      </w:r>
      <w:r w:rsidRPr="00CB27B4">
        <w:t xml:space="preserve">The material features and functions of the unmodified form of the </w:t>
      </w:r>
      <w:r w:rsidR="00CF2E6D">
        <w:t>Solution</w:t>
      </w:r>
      <w:r w:rsidRPr="00CB27B4">
        <w:t> shall, as of the date of delivery and for ninety (90) calendar days thereafter</w:t>
      </w:r>
      <w:r>
        <w:t xml:space="preserve"> (the “Warranty Period”)</w:t>
      </w:r>
      <w:r w:rsidRPr="00CB27B4">
        <w:t>, pe</w:t>
      </w:r>
      <w:r>
        <w:t>r</w:t>
      </w:r>
      <w:r w:rsidRPr="00CB27B4">
        <w:t>form substantially in accordance with the</w:t>
      </w:r>
      <w:r>
        <w:t xml:space="preserve"> </w:t>
      </w:r>
      <w:r w:rsidRPr="00CB27B4">
        <w:t>Documentation. </w:t>
      </w:r>
      <w:r w:rsidRPr="003F54D6">
        <w:t xml:space="preserve"> </w:t>
      </w:r>
      <w:r w:rsidR="00B03E92">
        <w:t>Beta</w:t>
      </w:r>
      <w:r w:rsidRPr="003F54D6">
        <w:t xml:space="preserve"> </w:t>
      </w:r>
      <w:r w:rsidR="00E476C2">
        <w:t xml:space="preserve">does </w:t>
      </w:r>
      <w:r w:rsidRPr="003F54D6">
        <w:t xml:space="preserve">not warrant that the </w:t>
      </w:r>
      <w:r w:rsidR="00CF2E6D">
        <w:t>Solution</w:t>
      </w:r>
      <w:r w:rsidRPr="003F54D6">
        <w:t xml:space="preserve"> will meet </w:t>
      </w:r>
      <w:r w:rsidR="00E476C2">
        <w:t>Customer’s</w:t>
      </w:r>
      <w:r w:rsidRPr="003F54D6">
        <w:t xml:space="preserve"> requirements, operate without interruption or be error free.  </w:t>
      </w:r>
      <w:r w:rsidR="00B03E92">
        <w:t>Beta</w:t>
      </w:r>
      <w:r w:rsidRPr="003F54D6">
        <w:t xml:space="preserve"> make</w:t>
      </w:r>
      <w:r w:rsidR="00E476C2">
        <w:t>s</w:t>
      </w:r>
      <w:r w:rsidRPr="003F54D6">
        <w:t xml:space="preserve"> no warranty with respect to, and shall not be responsible under any warranty in any manner for, matters related to causes external to the </w:t>
      </w:r>
      <w:r w:rsidR="00CF2E6D">
        <w:t>Solution.</w:t>
      </w:r>
      <w:r>
        <w:t xml:space="preserve">  </w:t>
      </w:r>
      <w:r w:rsidR="00B03E92">
        <w:t>Beta</w:t>
      </w:r>
      <w:r w:rsidRPr="00C37CF1">
        <w:t xml:space="preserve"> will use reasonable efforts for a reasonable period of time to attempt to repair all defects that </w:t>
      </w:r>
      <w:r w:rsidR="00E476C2">
        <w:t>Customer</w:t>
      </w:r>
      <w:r w:rsidRPr="00C37CF1">
        <w:t xml:space="preserve"> ha</w:t>
      </w:r>
      <w:r w:rsidR="00E476C2">
        <w:t>s</w:t>
      </w:r>
      <w:r w:rsidRPr="00C37CF1">
        <w:t xml:space="preserve"> properly and timely identified to </w:t>
      </w:r>
      <w:r w:rsidR="00B03E92">
        <w:t>Beta</w:t>
      </w:r>
      <w:r w:rsidRPr="00C37CF1">
        <w:t xml:space="preserve"> or replace the defective copy of the </w:t>
      </w:r>
      <w:r w:rsidR="00CF2E6D">
        <w:t>Solution</w:t>
      </w:r>
      <w:r w:rsidR="00CF2E6D" w:rsidRPr="00C37CF1" w:rsidDel="00CF2E6D">
        <w:t xml:space="preserve"> </w:t>
      </w:r>
      <w:r w:rsidRPr="00C37CF1">
        <w:t xml:space="preserve">with a new copy.  If </w:t>
      </w:r>
      <w:r w:rsidR="00B03E92">
        <w:t>Beta</w:t>
      </w:r>
      <w:r w:rsidRPr="00C37CF1">
        <w:t xml:space="preserve"> cannot cure such defects or replace such copy to bring the </w:t>
      </w:r>
      <w:r w:rsidR="00CF2E6D">
        <w:t>Solution</w:t>
      </w:r>
      <w:r w:rsidR="00CF2E6D" w:rsidRPr="00C37CF1" w:rsidDel="00CF2E6D">
        <w:t xml:space="preserve"> </w:t>
      </w:r>
      <w:r w:rsidRPr="00C37CF1">
        <w:t xml:space="preserve">in compliance with this warranty after a reasonable amount of time not less than 10 business days, or if after such 10 days </w:t>
      </w:r>
      <w:r w:rsidR="00CC5389">
        <w:t>Customer</w:t>
      </w:r>
      <w:r w:rsidRPr="00C37CF1">
        <w:t xml:space="preserve"> request</w:t>
      </w:r>
      <w:r w:rsidR="00CC5389">
        <w:t>s</w:t>
      </w:r>
      <w:r w:rsidRPr="00C37CF1">
        <w:t xml:space="preserve">, </w:t>
      </w:r>
      <w:r w:rsidR="00B03E92">
        <w:t>Beta</w:t>
      </w:r>
      <w:r w:rsidRPr="00C37CF1">
        <w:t xml:space="preserve"> will cease </w:t>
      </w:r>
      <w:r w:rsidR="00CC5389">
        <w:t>its</w:t>
      </w:r>
      <w:r w:rsidRPr="00C37CF1">
        <w:t xml:space="preserve"> repair efforts, terminate the applicable license and refund any pre-paid fees to </w:t>
      </w:r>
      <w:r w:rsidR="00CC5389">
        <w:t>Customer</w:t>
      </w:r>
      <w:r w:rsidRPr="00C37CF1">
        <w:t xml:space="preserve">.  </w:t>
      </w:r>
      <w:r w:rsidR="00CC5389">
        <w:t>Customer</w:t>
      </w:r>
      <w:r w:rsidRPr="00C37CF1">
        <w:t xml:space="preserve"> agree</w:t>
      </w:r>
      <w:r w:rsidR="00CC5389">
        <w:t>s</w:t>
      </w:r>
      <w:r w:rsidRPr="00C37CF1">
        <w:t xml:space="preserve"> that this is </w:t>
      </w:r>
      <w:r w:rsidR="00B03E92">
        <w:t>Beta</w:t>
      </w:r>
      <w:r w:rsidRPr="00C37CF1">
        <w:t xml:space="preserve"> only liability and </w:t>
      </w:r>
      <w:r w:rsidR="00CC5389">
        <w:t>Customer’s</w:t>
      </w:r>
      <w:r w:rsidRPr="00C37CF1">
        <w:t xml:space="preserve"> only remedy for breach of this warranty.  </w:t>
      </w:r>
      <w:r w:rsidR="00CC5389">
        <w:t>Customer</w:t>
      </w:r>
      <w:r w:rsidRPr="00C37CF1">
        <w:t xml:space="preserve"> also agree</w:t>
      </w:r>
      <w:r w:rsidR="00CC5389">
        <w:t>s</w:t>
      </w:r>
      <w:r w:rsidRPr="00C37CF1">
        <w:t xml:space="preserve"> that this warranty will not apply if </w:t>
      </w:r>
      <w:r w:rsidR="00CF2E6D">
        <w:t>Customer</w:t>
      </w:r>
      <w:r w:rsidR="00CF2E6D" w:rsidRPr="00C37CF1">
        <w:t xml:space="preserve"> </w:t>
      </w:r>
      <w:r w:rsidRPr="00C37CF1">
        <w:t>modif</w:t>
      </w:r>
      <w:r w:rsidR="00BB63D3">
        <w:t>i</w:t>
      </w:r>
      <w:r w:rsidR="00CF2E6D">
        <w:t>es</w:t>
      </w:r>
      <w:r w:rsidRPr="00C37CF1">
        <w:t xml:space="preserve"> the </w:t>
      </w:r>
      <w:r w:rsidR="00CF2E6D">
        <w:t>Solution</w:t>
      </w:r>
      <w:r w:rsidR="00CF2E6D" w:rsidRPr="00C37CF1" w:rsidDel="00CF2E6D">
        <w:t xml:space="preserve"> </w:t>
      </w:r>
      <w:r w:rsidRPr="00C37CF1">
        <w:t xml:space="preserve">on </w:t>
      </w:r>
      <w:r w:rsidR="00CF2E6D">
        <w:t xml:space="preserve">its </w:t>
      </w:r>
      <w:r w:rsidRPr="00C37CF1">
        <w:t>own, use</w:t>
      </w:r>
      <w:r w:rsidR="00BA4CA6">
        <w:t>s</w:t>
      </w:r>
      <w:r w:rsidRPr="00C37CF1">
        <w:t xml:space="preserve"> it outside the scope of the license, use</w:t>
      </w:r>
      <w:r w:rsidR="00BA4CA6">
        <w:t>s</w:t>
      </w:r>
      <w:r w:rsidRPr="00C37CF1">
        <w:t xml:space="preserve"> a supersed</w:t>
      </w:r>
      <w:r>
        <w:t>ed</w:t>
      </w:r>
      <w:r w:rsidRPr="00C37CF1">
        <w:t xml:space="preserve"> version or if the defect is related to software or data </w:t>
      </w:r>
      <w:r w:rsidR="00B03E92">
        <w:t>Beta</w:t>
      </w:r>
      <w:r w:rsidRPr="00C37CF1">
        <w:t xml:space="preserve"> do</w:t>
      </w:r>
      <w:r w:rsidR="00BA4CA6">
        <w:t>es</w:t>
      </w:r>
      <w:r w:rsidRPr="00C37CF1">
        <w:t xml:space="preserve"> not control or use of the </w:t>
      </w:r>
      <w:r w:rsidR="00CF2E6D">
        <w:t>Solution</w:t>
      </w:r>
      <w:r w:rsidR="00CF2E6D" w:rsidDel="00CF2E6D">
        <w:t xml:space="preserve"> </w:t>
      </w:r>
      <w:r w:rsidRPr="00C37CF1">
        <w:t>in combination with other software.</w:t>
      </w:r>
      <w:r>
        <w:t xml:space="preserve"> THE WARRANTIES PROVIDED IN THIS </w:t>
      </w:r>
      <w:r w:rsidR="006E5FE7">
        <w:t>ARTICLE</w:t>
      </w:r>
      <w:r>
        <w:t xml:space="preserve"> ARE THE ONLY WARRANTIES </w:t>
      </w:r>
      <w:r w:rsidR="00B03E92">
        <w:t>BETA</w:t>
      </w:r>
      <w:r>
        <w:t xml:space="preserve"> PROVIDE</w:t>
      </w:r>
      <w:r w:rsidR="00CE361D">
        <w:t>S</w:t>
      </w:r>
      <w:r>
        <w:t xml:space="preserve"> AND ARE SUBJECT TO ANY ADDITIONAL DISCLAIMERS PROVIDED IN THE DOCUMENTATION FOR THE ANALYTICS TOOL.  </w:t>
      </w:r>
      <w:r w:rsidR="00B03E92">
        <w:t>BETA</w:t>
      </w:r>
      <w:r>
        <w:t xml:space="preserve"> DO</w:t>
      </w:r>
      <w:r w:rsidR="00391CB0">
        <w:t>ES</w:t>
      </w:r>
      <w:r>
        <w:t xml:space="preserve"> NOT MAKE ANY WARRANTIES CONCERNING THE THIRD PARTY CODE.  TO THE MAXIMUM EXTENT ALLOWED BY LAW, </w:t>
      </w:r>
      <w:r w:rsidR="00B03E92">
        <w:t>BETA</w:t>
      </w:r>
      <w:r>
        <w:t xml:space="preserve"> DISCLAIM</w:t>
      </w:r>
      <w:r w:rsidR="00CE361D">
        <w:t>S</w:t>
      </w:r>
      <w:r>
        <w:t xml:space="preserve"> ALL OTHER WARRANTIES WHETHER EXPRESS OR IMPLIED INCLUDING, WITHOUT LIMITATION, THE IMPLIED WARRANTIES OF MERCHANTABILITY, NON-INFRINGEMENT AND FITNESS FOR A PARTICULAR PURPOSE.</w:t>
      </w:r>
      <w:bookmarkEnd w:id="20"/>
      <w:bookmarkEnd w:id="21"/>
      <w:r>
        <w:t xml:space="preserve"> </w:t>
      </w:r>
    </w:p>
    <w:p w14:paraId="4D724D34" w14:textId="2AB3B1F9" w:rsidR="00A95D14" w:rsidRPr="00A273E4" w:rsidRDefault="00A95D14" w:rsidP="009662B9">
      <w:pPr>
        <w:pStyle w:val="StandardL1"/>
      </w:pPr>
      <w:r>
        <w:rPr>
          <w:b/>
          <w:u w:val="single"/>
        </w:rPr>
        <w:t>Limitation on Liability</w:t>
      </w:r>
      <w:r w:rsidRPr="009662B9">
        <w:rPr>
          <w:b/>
        </w:rPr>
        <w:t>.</w:t>
      </w:r>
      <w:r>
        <w:t xml:space="preserve">  </w:t>
      </w:r>
      <w:r w:rsidRPr="009662B9">
        <w:rPr>
          <w:caps/>
        </w:rPr>
        <w:t xml:space="preserve">IN NO EVENT SHALL </w:t>
      </w:r>
      <w:r w:rsidR="00B03E92">
        <w:rPr>
          <w:caps/>
        </w:rPr>
        <w:t>Beta</w:t>
      </w:r>
      <w:r>
        <w:rPr>
          <w:caps/>
        </w:rPr>
        <w:t xml:space="preserve">, </w:t>
      </w:r>
      <w:r w:rsidR="008C0F77">
        <w:rPr>
          <w:caps/>
        </w:rPr>
        <w:t xml:space="preserve">ITS AFFILIATES, </w:t>
      </w:r>
      <w:r>
        <w:rPr>
          <w:caps/>
        </w:rPr>
        <w:t xml:space="preserve">its resellers, licensors or suppliers, AS APPLICABLE, </w:t>
      </w:r>
      <w:r w:rsidRPr="009662B9">
        <w:rPr>
          <w:caps/>
        </w:rPr>
        <w:t xml:space="preserve">BE LIABLE FOR ANY INDIRECT, INCIDENTAL, CONSEQUENTIAL, RELIANCE OR PUNITIVE DAMAGES OR LOST OR IMPUTED PROFITS OR LOST DATA.  </w:t>
      </w:r>
      <w:r w:rsidR="00B03E92">
        <w:rPr>
          <w:caps/>
          <w:szCs w:val="16"/>
        </w:rPr>
        <w:t>Beta</w:t>
      </w:r>
      <w:r w:rsidRPr="00577A41">
        <w:rPr>
          <w:caps/>
          <w:szCs w:val="16"/>
        </w:rPr>
        <w:t>’</w:t>
      </w:r>
      <w:r w:rsidR="00F2108E">
        <w:rPr>
          <w:caps/>
          <w:szCs w:val="16"/>
        </w:rPr>
        <w:t>S</w:t>
      </w:r>
      <w:r w:rsidRPr="00577A41">
        <w:rPr>
          <w:caps/>
          <w:szCs w:val="16"/>
        </w:rPr>
        <w:t xml:space="preserve"> aggregate LIABILITY FOR ANY AND ALL CLAIMS ARISING IN CONNECTION WITH THIS AGREEMENT SHALL BE LIMITED TO DIRECT DAMAGES</w:t>
      </w:r>
      <w:r w:rsidR="001C2386">
        <w:rPr>
          <w:caps/>
          <w:szCs w:val="16"/>
        </w:rPr>
        <w:t xml:space="preserve"> IN AN AMOUNT </w:t>
      </w:r>
      <w:r w:rsidR="00C13961">
        <w:rPr>
          <w:caps/>
          <w:szCs w:val="16"/>
        </w:rPr>
        <w:t>NOT TO EXCEED</w:t>
      </w:r>
      <w:r w:rsidR="001C2386">
        <w:rPr>
          <w:caps/>
          <w:szCs w:val="16"/>
        </w:rPr>
        <w:t xml:space="preserve"> the fees actually received by </w:t>
      </w:r>
      <w:r w:rsidR="00B03E92">
        <w:rPr>
          <w:caps/>
          <w:szCs w:val="16"/>
        </w:rPr>
        <w:t>Beta</w:t>
      </w:r>
      <w:r w:rsidR="001C2386">
        <w:rPr>
          <w:caps/>
          <w:szCs w:val="16"/>
        </w:rPr>
        <w:t xml:space="preserve"> under the order out of which the claim arose during the twelve months immediately preceding assertion of the claim.</w:t>
      </w:r>
      <w:r w:rsidRPr="00577A41">
        <w:rPr>
          <w:caps/>
          <w:szCs w:val="16"/>
        </w:rPr>
        <w:t xml:space="preserve"> The limitations and exclusions set forth in this </w:t>
      </w:r>
      <w:r w:rsidR="006E5FE7">
        <w:rPr>
          <w:caps/>
          <w:szCs w:val="16"/>
        </w:rPr>
        <w:t>Article</w:t>
      </w:r>
      <w:r w:rsidRPr="00577A41">
        <w:rPr>
          <w:caps/>
          <w:szCs w:val="16"/>
        </w:rPr>
        <w:t xml:space="preserve"> apply to all claims or causes of action on whatever basis and under whatever theory brought and irrespective of whether the party against which such claim or cause of action is asserted has been advised of the possibility of such claim.  </w:t>
      </w:r>
      <w:bookmarkStart w:id="22" w:name="_Ref113337947"/>
      <w:r w:rsidRPr="00577A41">
        <w:rPr>
          <w:caps/>
          <w:szCs w:val="16"/>
        </w:rPr>
        <w:t>SOME STATES OR COUNTRIES DO NOT ALLOW THE EXCLUSION OR LIMITATION OF LIABILITY FOR CONSEQUENTIAL OR INCIDENTAL DAMAGES, SO THE ABOVE LIMITATION MAY NOT APPLY.</w:t>
      </w:r>
      <w:r w:rsidRPr="009662B9">
        <w:rPr>
          <w:caps/>
        </w:rPr>
        <w:t xml:space="preserve"> </w:t>
      </w:r>
      <w:r>
        <w:rPr>
          <w:caps/>
        </w:rPr>
        <w:t xml:space="preserve"> </w:t>
      </w:r>
    </w:p>
    <w:p w14:paraId="35088FF2" w14:textId="719AD4A4" w:rsidR="00A95D14" w:rsidRPr="00927028" w:rsidRDefault="00A95D14" w:rsidP="00927028">
      <w:pPr>
        <w:pStyle w:val="StandardL1"/>
        <w:rPr>
          <w:b/>
          <w:u w:val="single"/>
        </w:rPr>
      </w:pPr>
      <w:r>
        <w:rPr>
          <w:b/>
          <w:u w:val="single"/>
        </w:rPr>
        <w:t>Indemnification</w:t>
      </w:r>
      <w:r>
        <w:rPr>
          <w:b/>
        </w:rPr>
        <w:t>.</w:t>
      </w:r>
      <w:r>
        <w:t xml:space="preserve">  Each party (the </w:t>
      </w:r>
      <w:r w:rsidRPr="00A820CF">
        <w:rPr>
          <w:b/>
        </w:rPr>
        <w:t>“Indemnifying Party”</w:t>
      </w:r>
      <w:r>
        <w:t>) shall indemnify the other</w:t>
      </w:r>
      <w:r w:rsidRPr="00064D77">
        <w:rPr>
          <w:szCs w:val="16"/>
        </w:rPr>
        <w:t xml:space="preserve">, </w:t>
      </w:r>
      <w:r w:rsidRPr="00064D77">
        <w:rPr>
          <w:bCs/>
          <w:szCs w:val="16"/>
        </w:rPr>
        <w:t>its subsidiaries and affiliates and each of their officers, directors, employees, and agents</w:t>
      </w:r>
      <w:r>
        <w:t xml:space="preserve"> (and in the case of </w:t>
      </w:r>
      <w:r w:rsidR="00B03E92">
        <w:t>Beta</w:t>
      </w:r>
      <w:r>
        <w:t xml:space="preserve">, also its resellers, licensors or suppliers, as applicable) (the </w:t>
      </w:r>
      <w:r w:rsidRPr="00A820CF">
        <w:rPr>
          <w:b/>
        </w:rPr>
        <w:t>“Indemnified Party”</w:t>
      </w:r>
      <w:r>
        <w:rPr>
          <w:b/>
        </w:rPr>
        <w:t xml:space="preserve"> or “Indemnitees”</w:t>
      </w:r>
      <w:r>
        <w:t xml:space="preserve">) against all losses, costs, claims, demands, expenses and liabilities of any nature (including reasonable legal costs) arising from or relating to, as applicable, (i) third party claims against Customer that the Analytics Tool (excluding any Third Party Code) infringes any intellectual property right of any third party, in the case of Customer as the Indemnified Party, or (ii) third party claims against </w:t>
      </w:r>
      <w:r w:rsidR="00B03E92">
        <w:t>Beta</w:t>
      </w:r>
      <w:r>
        <w:t xml:space="preserve">, its resellers, licensors or suppliers that Customer’s actions or omissions constitute infringement of any intellectual property right of any third party, in the case of </w:t>
      </w:r>
      <w:r w:rsidR="00B03E92">
        <w:t>Beta</w:t>
      </w:r>
      <w:r>
        <w:t xml:space="preserve"> as the Indemnified Party.  The Indemnified Party shall promptly notify the other party in writing upon the Indemnified Party’s receipt of written or other notification of any such potential claim.  The Indemnifying Party</w:t>
      </w:r>
      <w:r w:rsidR="00F13951">
        <w:t xml:space="preserve"> may retain counsel of its choosing and</w:t>
      </w:r>
      <w:r>
        <w:t xml:space="preserve"> will assume sole control of the defense of any such claim and related settlement negotiations; provided, that the Indemnifying Party shall not effect any compromise or settlement of any such claim </w:t>
      </w:r>
      <w:r>
        <w:lastRenderedPageBreak/>
        <w:t>against the Indemnified Party without its consent (not to be unreasonably withheld, conditioned or delayed), unless (A) there is no finding or admission of any violation of law or of any violation of the rights of any third party by the Indemnified Party; and (B) there is no injunctive or other equitable relief entered against the Indemnified Party.  In connection with the Indemnifying Party’s defense of any such claim and related matters, the Indemnified Party shall provide to the Indemnifying Party, at the Indemnifying Party’s request and expense, with reasonable assistance, information and authority necessary to perform its obligations hereunder.</w:t>
      </w:r>
      <w:r w:rsidR="00F13951">
        <w:t xml:space="preserve"> </w:t>
      </w:r>
      <w:r>
        <w:t xml:space="preserve">  The Indemnified Party shall have the right to use its own consulting counsel at its own expense, and the Indemnifying Party shall cooperate reasonably with such consulting counsel.  Notwithstanding anything herein to the contrary, </w:t>
      </w:r>
      <w:r w:rsidR="00B03E92">
        <w:t>Beta</w:t>
      </w:r>
      <w:r>
        <w:t xml:space="preserve"> shall have no liability with respect to any claim of infringement to the extent:  (1) related to or arising from the use of a superseded or altered release of the Analytics Tool, if the alleged infringement would have been avoided by the use of a current or unaltered release of the Analytics Tool that </w:t>
      </w:r>
      <w:r w:rsidR="00B03E92">
        <w:t>Beta</w:t>
      </w:r>
      <w:r>
        <w:t xml:space="preserve"> provided to Customer, and Customer was so notified in writing; or (2) the modification of the Analytics Tool or any component thereof by anyone other than </w:t>
      </w:r>
      <w:r w:rsidR="00B03E92">
        <w:t>Beta</w:t>
      </w:r>
      <w:r>
        <w:t xml:space="preserve">  or a party authorized in writing by </w:t>
      </w:r>
      <w:r w:rsidR="00B03E92">
        <w:t>Beta</w:t>
      </w:r>
      <w:r>
        <w:t xml:space="preserve">.  </w:t>
      </w:r>
      <w:r w:rsidRPr="00346DC2">
        <w:t xml:space="preserve">If the Analytics Tool is found to be infringing, or if at any time </w:t>
      </w:r>
      <w:r w:rsidR="00B03E92">
        <w:t>Beta</w:t>
      </w:r>
      <w:r w:rsidRPr="00346DC2">
        <w:t xml:space="preserve"> reasonably believe</w:t>
      </w:r>
      <w:r w:rsidR="00BA4CA6">
        <w:t>s</w:t>
      </w:r>
      <w:r w:rsidRPr="00346DC2">
        <w:t xml:space="preserve"> that it may be subject to a claim of infringement, then </w:t>
      </w:r>
      <w:r w:rsidR="00B03E92">
        <w:t>Beta</w:t>
      </w:r>
      <w:r w:rsidRPr="00346DC2">
        <w:t xml:space="preserve"> may choose to: (a) modify the applicable portions of the Analytics Tool to be non-infringing; or (b) obtain a license for </w:t>
      </w:r>
      <w:r w:rsidR="00BA4CA6">
        <w:t>Customer</w:t>
      </w:r>
      <w:r w:rsidRPr="00346DC2">
        <w:t xml:space="preserve"> to continue using the infringing portions of the Analytics Tool; or (c) if neither of the foregoing is commercially practicable, terminate th</w:t>
      </w:r>
      <w:r>
        <w:t>is Agreement, including the license granted herein</w:t>
      </w:r>
      <w:r w:rsidRPr="00346DC2">
        <w:t xml:space="preserve"> and refund the fees </w:t>
      </w:r>
      <w:r w:rsidR="005C42BD">
        <w:t>Customer</w:t>
      </w:r>
      <w:r w:rsidRPr="00346DC2">
        <w:t xml:space="preserve"> paid for the Analytics Tool less one twenty-fourth (1/24th) thereof for each month that </w:t>
      </w:r>
      <w:r w:rsidR="00BA4CA6">
        <w:t>Customer has</w:t>
      </w:r>
      <w:r w:rsidRPr="00346DC2">
        <w:t xml:space="preserve"> been using the Analytics Tool.  This Article sets forth </w:t>
      </w:r>
      <w:r w:rsidR="00BA4CA6">
        <w:t>Customer’s</w:t>
      </w:r>
      <w:r w:rsidRPr="00346DC2">
        <w:t xml:space="preserve"> only remedy and </w:t>
      </w:r>
      <w:r w:rsidR="00B03E92">
        <w:t>Beta</w:t>
      </w:r>
      <w:r w:rsidR="005C42BD">
        <w:t>’</w:t>
      </w:r>
      <w:r w:rsidR="00F2108E">
        <w:t>s</w:t>
      </w:r>
      <w:r w:rsidR="00BA4CA6">
        <w:t xml:space="preserve"> </w:t>
      </w:r>
      <w:r w:rsidRPr="00346DC2">
        <w:t>only liability with respect to infringement or other violations of intellectual property rights.</w:t>
      </w:r>
      <w:r w:rsidR="00A273E4">
        <w:t xml:space="preserve"> </w:t>
      </w:r>
    </w:p>
    <w:p w14:paraId="2486F867" w14:textId="2BF47AFC" w:rsidR="00A95D14" w:rsidRPr="008C0F77" w:rsidRDefault="00A95D14" w:rsidP="00AA3D75">
      <w:pPr>
        <w:pStyle w:val="StandardL1"/>
        <w:rPr>
          <w:b/>
          <w:u w:val="single"/>
        </w:rPr>
      </w:pPr>
      <w:r w:rsidRPr="00507DA5">
        <w:rPr>
          <w:b/>
          <w:u w:val="single"/>
        </w:rPr>
        <w:t>Term and Terminat</w:t>
      </w:r>
      <w:r w:rsidRPr="002E0436">
        <w:rPr>
          <w:b/>
          <w:u w:val="single"/>
        </w:rPr>
        <w:t>ion</w:t>
      </w:r>
      <w:r w:rsidRPr="0093129B">
        <w:t xml:space="preserve">.  </w:t>
      </w:r>
      <w:bookmarkStart w:id="23" w:name="_Ref169874276"/>
      <w:r w:rsidR="00BA4CA6">
        <w:t>Customer’s</w:t>
      </w:r>
      <w:r w:rsidRPr="002E0436">
        <w:t xml:space="preserve"> right to enter into Orders under th</w:t>
      </w:r>
      <w:r>
        <w:t xml:space="preserve">is Agreement </w:t>
      </w:r>
      <w:r w:rsidRPr="002E0436">
        <w:t xml:space="preserve">becomes effective on the Effective Date and continues until terminated or superseded as provided in </w:t>
      </w:r>
      <w:bookmarkStart w:id="24" w:name="_Ref50455759"/>
      <w:r w:rsidRPr="002E0436">
        <w:t xml:space="preserve">this Article </w:t>
      </w:r>
      <w:r>
        <w:t>11</w:t>
      </w:r>
      <w:r w:rsidRPr="002E0436">
        <w:t xml:space="preserve"> (the “</w:t>
      </w:r>
      <w:r w:rsidRPr="002E0436">
        <w:rPr>
          <w:b/>
        </w:rPr>
        <w:t>Contract Term</w:t>
      </w:r>
      <w:r w:rsidRPr="002E0436">
        <w:t>”).</w:t>
      </w:r>
      <w:bookmarkEnd w:id="24"/>
      <w:r>
        <w:t xml:space="preserve">  </w:t>
      </w:r>
      <w:r w:rsidRPr="002E0436">
        <w:t xml:space="preserve">By signing below, </w:t>
      </w:r>
      <w:r w:rsidR="00BA4CA6">
        <w:t>Customer</w:t>
      </w:r>
      <w:r w:rsidRPr="002E0436">
        <w:t xml:space="preserve"> acknowledge</w:t>
      </w:r>
      <w:r w:rsidR="00BA4CA6">
        <w:t>s</w:t>
      </w:r>
      <w:r w:rsidRPr="002E0436">
        <w:t xml:space="preserve"> that the Contract Term is different from the License Term and that </w:t>
      </w:r>
      <w:r w:rsidR="00BA4CA6">
        <w:t>Customer</w:t>
      </w:r>
      <w:r w:rsidRPr="002E0436">
        <w:t xml:space="preserve"> may need to purchase renewal License rights prior to expiration of the Contract Term. </w:t>
      </w:r>
      <w:bookmarkEnd w:id="23"/>
      <w:r>
        <w:t xml:space="preserve"> </w:t>
      </w:r>
      <w:bookmarkEnd w:id="22"/>
      <w:r>
        <w:t xml:space="preserve">In addition to the termination rights in clause (b) of Article 2, if an obligation hereunder is materially breached, the non-breaching party may provide written notice specifying the nature of the breach and the breaching party will have thirty (30) days (or twenty (20) days, in the case of payment-related claims pursuant to Article 4) from receipt of notice to cure.  If not so cured, the non-breaching party may terminate the applicable Order or all Orders by providing a second written notice of immediate termination.  In addition, all Orders, including all License rights under them, shall terminate automatically and immediately upon </w:t>
      </w:r>
      <w:r w:rsidR="00BA4CA6">
        <w:t>Customer’s</w:t>
      </w:r>
      <w:r>
        <w:t xml:space="preserve"> insolvency or any attempt by </w:t>
      </w:r>
      <w:r w:rsidR="00BA4CA6">
        <w:t>Customer</w:t>
      </w:r>
      <w:r>
        <w:t xml:space="preserve"> to obtain protection from creditors or wind down operations.  </w:t>
      </w:r>
      <w:r w:rsidR="00B03E92">
        <w:t>Beta</w:t>
      </w:r>
      <w:r w:rsidRPr="00927028">
        <w:t xml:space="preserve"> also may inform </w:t>
      </w:r>
      <w:r w:rsidR="00BA4CA6">
        <w:t>Customer</w:t>
      </w:r>
      <w:r w:rsidRPr="00927028">
        <w:t xml:space="preserve"> at any time that this </w:t>
      </w:r>
      <w:r>
        <w:t>Agreement</w:t>
      </w:r>
      <w:r w:rsidRPr="00927028">
        <w:t xml:space="preserve"> has been superseded by a new version.  If th</w:t>
      </w:r>
      <w:r>
        <w:t>is Agreement is</w:t>
      </w:r>
      <w:r w:rsidRPr="00927028">
        <w:t xml:space="preserve"> superseded, all prior purchases will continue to be governed by the earlier version.</w:t>
      </w:r>
      <w:r>
        <w:t xml:space="preserve">  If an Order is terminated by either party or expires pursuant to its terms, then </w:t>
      </w:r>
      <w:r w:rsidR="00BA4CA6">
        <w:t>Customer</w:t>
      </w:r>
      <w:r>
        <w:t xml:space="preserve"> must (i) pay any outstanding amounts due to </w:t>
      </w:r>
      <w:r w:rsidR="00B03E92">
        <w:t>Beta</w:t>
      </w:r>
      <w:r>
        <w:t xml:space="preserve">, (ii) immediately discontinue all Use of the Analytics Tool and Documentation; and (iii) immediately return or destroy the Analytics Tool and Documentation (as determined by </w:t>
      </w:r>
      <w:r w:rsidR="00B03E92">
        <w:t>Beta</w:t>
      </w:r>
      <w:r>
        <w:t xml:space="preserve">) together with all copies, and certify to such return or destruction in writing.  Upon any termination or expiration of this Agreement, </w:t>
      </w:r>
      <w:r w:rsidR="00BA4CA6">
        <w:t>Customer</w:t>
      </w:r>
      <w:r>
        <w:t xml:space="preserve"> automatically forfeit</w:t>
      </w:r>
      <w:r w:rsidR="00BA4CA6">
        <w:t>s</w:t>
      </w:r>
      <w:r>
        <w:t xml:space="preserve"> all rights to receive Subsequent Upgrades to the Analytics Tool.  </w:t>
      </w:r>
    </w:p>
    <w:p w14:paraId="68F457D0" w14:textId="1FAEB5DF" w:rsidR="008C0F77" w:rsidRPr="008C0F77" w:rsidRDefault="00A95D14" w:rsidP="008266E9">
      <w:pPr>
        <w:pStyle w:val="StandardL1"/>
      </w:pPr>
      <w:bookmarkStart w:id="25" w:name="_Ref191379410"/>
      <w:bookmarkStart w:id="26" w:name="_Ref191391026"/>
      <w:r w:rsidRPr="008C0F77">
        <w:rPr>
          <w:b/>
          <w:u w:val="single"/>
        </w:rPr>
        <w:t>Assignment</w:t>
      </w:r>
      <w:r>
        <w:t xml:space="preserve">.  </w:t>
      </w:r>
      <w:r w:rsidR="00BA4CA6">
        <w:t xml:space="preserve">Customer </w:t>
      </w:r>
      <w:r>
        <w:t xml:space="preserve">shall not assign or transfer </w:t>
      </w:r>
      <w:r w:rsidR="00BA4CA6">
        <w:t>Customer’s</w:t>
      </w:r>
      <w:r>
        <w:t xml:space="preserve"> rights or obligations under this Agreement without </w:t>
      </w:r>
      <w:r w:rsidR="00B03E92">
        <w:t>Beta</w:t>
      </w:r>
      <w:r w:rsidR="00BA4CA6">
        <w:t>’</w:t>
      </w:r>
      <w:r w:rsidR="00F2108E">
        <w:t>s</w:t>
      </w:r>
      <w:r>
        <w:t xml:space="preserve"> prior </w:t>
      </w:r>
      <w:r w:rsidR="00770CDD">
        <w:t xml:space="preserve">written consent.  </w:t>
      </w:r>
      <w:r>
        <w:t>As used herein the term “</w:t>
      </w:r>
      <w:r w:rsidRPr="008C0F77">
        <w:rPr>
          <w:b/>
        </w:rPr>
        <w:t>Assignment Conditions</w:t>
      </w:r>
      <w:r>
        <w:t xml:space="preserve">” means that, in the case of any permitted assignment, </w:t>
      </w:r>
      <w:r w:rsidR="00BA4CA6">
        <w:t>Customer</w:t>
      </w:r>
      <w:r>
        <w:t xml:space="preserve"> must provide </w:t>
      </w:r>
      <w:r w:rsidR="00B03E92">
        <w:t>Beta</w:t>
      </w:r>
      <w:r w:rsidR="00BA4CA6">
        <w:t xml:space="preserve"> </w:t>
      </w:r>
      <w:r>
        <w:t xml:space="preserve">with written notice within thirty (30) calendar days of such assignment becoming effective, and if upon receipt of such notice </w:t>
      </w:r>
      <w:r w:rsidR="00B03E92">
        <w:t>Beta</w:t>
      </w:r>
      <w:r>
        <w:t xml:space="preserve"> reasonably determine</w:t>
      </w:r>
      <w:r w:rsidR="00BA4CA6">
        <w:t>s</w:t>
      </w:r>
      <w:r>
        <w:t xml:space="preserve"> that the intended assigned:  (i) is </w:t>
      </w:r>
      <w:r w:rsidR="00B03E92">
        <w:t>Beta</w:t>
      </w:r>
      <w:r w:rsidR="00BA4CA6">
        <w:t>’</w:t>
      </w:r>
      <w:r w:rsidR="00F2108E">
        <w:t>s</w:t>
      </w:r>
      <w:r>
        <w:t xml:space="preserve"> competitor, (ii) is an entity that has failed or is unable or unwilling to protect </w:t>
      </w:r>
      <w:r w:rsidR="00B03E92">
        <w:t>Beta</w:t>
      </w:r>
      <w:r w:rsidR="00BA4CA6">
        <w:t>’</w:t>
      </w:r>
      <w:r w:rsidR="00F2108E">
        <w:t>s</w:t>
      </w:r>
      <w:r>
        <w:t xml:space="preserve"> </w:t>
      </w:r>
      <w:r w:rsidR="008C0F77">
        <w:t>C</w:t>
      </w:r>
      <w:r>
        <w:t xml:space="preserve">onfidential </w:t>
      </w:r>
      <w:r w:rsidR="008C0F77">
        <w:t>I</w:t>
      </w:r>
      <w:r>
        <w:t xml:space="preserve">nformation or intellectual property rights, (iii) does not possess sufficient financial or other resources to perform its obligations and/or (iv) refuses, within a reasonable time after </w:t>
      </w:r>
      <w:r w:rsidR="00B03E92">
        <w:t>Beta</w:t>
      </w:r>
      <w:r w:rsidR="00BA4CA6">
        <w:t>’</w:t>
      </w:r>
      <w:r w:rsidR="00F2108E">
        <w:t>s</w:t>
      </w:r>
      <w:r>
        <w:t xml:space="preserve"> request, to sign an amended Agreement or other agreement with </w:t>
      </w:r>
      <w:r w:rsidR="00B03E92">
        <w:t>Beta</w:t>
      </w:r>
      <w:r w:rsidR="00BA4CA6">
        <w:t xml:space="preserve"> </w:t>
      </w:r>
      <w:r>
        <w:t xml:space="preserve">assuming </w:t>
      </w:r>
      <w:r w:rsidR="00BA4CA6">
        <w:t>Customer’s</w:t>
      </w:r>
      <w:r>
        <w:t xml:space="preserve"> obligations hereunder and, if required, to pay additional commercially reasonable fees.</w:t>
      </w:r>
      <w:bookmarkEnd w:id="25"/>
      <w:r>
        <w:t xml:space="preserve">  In all events, </w:t>
      </w:r>
      <w:r w:rsidR="005C42BD">
        <w:t>Customer</w:t>
      </w:r>
      <w:r w:rsidR="008C0F77">
        <w:t xml:space="preserve"> </w:t>
      </w:r>
      <w:r>
        <w:t xml:space="preserve">shall remain liable for the acts and omissions of </w:t>
      </w:r>
      <w:r w:rsidR="005C42BD">
        <w:t xml:space="preserve">Customer’s </w:t>
      </w:r>
      <w:r>
        <w:t xml:space="preserve">permitted assignees until an amended Agreement </w:t>
      </w:r>
      <w:r w:rsidRPr="00927028">
        <w:t>o</w:t>
      </w:r>
      <w:r>
        <w:t xml:space="preserve">r other agreement is entered into between </w:t>
      </w:r>
      <w:r w:rsidR="00B03E92">
        <w:t>Beta</w:t>
      </w:r>
      <w:r>
        <w:t xml:space="preserve"> and </w:t>
      </w:r>
      <w:r w:rsidR="005C42BD">
        <w:t>Customer’s</w:t>
      </w:r>
      <w:r>
        <w:t xml:space="preserve"> assignee.</w:t>
      </w:r>
      <w:bookmarkEnd w:id="26"/>
      <w:r>
        <w:t xml:space="preserve"> </w:t>
      </w:r>
    </w:p>
    <w:p w14:paraId="00D9C2F3" w14:textId="1F2AAA77" w:rsidR="003B2FF6" w:rsidRPr="00533286" w:rsidRDefault="003B2FF6" w:rsidP="00533286">
      <w:pPr>
        <w:pStyle w:val="StandardL1"/>
        <w:rPr>
          <w:b/>
          <w:szCs w:val="16"/>
          <w:u w:val="single"/>
        </w:rPr>
      </w:pPr>
      <w:r w:rsidRPr="00533286">
        <w:rPr>
          <w:b/>
          <w:szCs w:val="16"/>
          <w:u w:val="single"/>
        </w:rPr>
        <w:t>Media</w:t>
      </w:r>
      <w:r w:rsidR="00533286">
        <w:rPr>
          <w:b/>
          <w:szCs w:val="16"/>
        </w:rPr>
        <w:t xml:space="preserve">.  </w:t>
      </w:r>
      <w:r w:rsidR="00B03E92">
        <w:rPr>
          <w:szCs w:val="16"/>
        </w:rPr>
        <w:t>Beta</w:t>
      </w:r>
      <w:r w:rsidRPr="00533286">
        <w:rPr>
          <w:szCs w:val="16"/>
        </w:rPr>
        <w:t xml:space="preserve"> reserves the right to disclose the existence of its relationship with Customer with the media and share high-level case studies that exemplify the nature and business impact of </w:t>
      </w:r>
      <w:r w:rsidR="00C13961" w:rsidRPr="00533286">
        <w:rPr>
          <w:szCs w:val="16"/>
        </w:rPr>
        <w:t>the Analytics Tool</w:t>
      </w:r>
      <w:r w:rsidRPr="00533286">
        <w:rPr>
          <w:szCs w:val="16"/>
        </w:rPr>
        <w:t xml:space="preserve">.  Customer agrees to verify </w:t>
      </w:r>
      <w:r w:rsidR="00591FE5" w:rsidRPr="00533286">
        <w:rPr>
          <w:szCs w:val="16"/>
        </w:rPr>
        <w:t xml:space="preserve">the existence of such relationship upon the request of the media.  </w:t>
      </w:r>
      <w:r w:rsidR="00B03E92">
        <w:rPr>
          <w:szCs w:val="16"/>
        </w:rPr>
        <w:t>Beta</w:t>
      </w:r>
      <w:r w:rsidR="00591FE5" w:rsidRPr="00533286">
        <w:rPr>
          <w:szCs w:val="16"/>
        </w:rPr>
        <w:t xml:space="preserve"> may issue a press release or make other public announcements concerning these Terms and Conditions and/or Orders and may use Customer’s name and logo reasonably</w:t>
      </w:r>
      <w:r w:rsidR="00F6179A">
        <w:rPr>
          <w:szCs w:val="16"/>
        </w:rPr>
        <w:t>.</w:t>
      </w:r>
      <w:r w:rsidR="002E4874" w:rsidRPr="00533286">
        <w:rPr>
          <w:szCs w:val="16"/>
        </w:rPr>
        <w:t xml:space="preserve"> </w:t>
      </w:r>
    </w:p>
    <w:p w14:paraId="3D188579" w14:textId="4DAF3994" w:rsidR="002E4874" w:rsidRDefault="002E4874" w:rsidP="005E20E0">
      <w:pPr>
        <w:pStyle w:val="StandardL1"/>
      </w:pPr>
      <w:r w:rsidDel="002E4874">
        <w:rPr>
          <w:b/>
          <w:u w:val="single"/>
        </w:rPr>
        <w:t xml:space="preserve"> </w:t>
      </w:r>
      <w:r>
        <w:rPr>
          <w:b/>
          <w:u w:val="single"/>
        </w:rPr>
        <w:t>Miscellaneous</w:t>
      </w:r>
      <w:r w:rsidRPr="0093129B">
        <w:t xml:space="preserve">.  </w:t>
      </w:r>
      <w:r>
        <w:t xml:space="preserve">This Agreement shall be governed by and construed in accordance with the laws of the State of New Jersey without regard to principles of conflicts of laws.  All claims or actions arising herefrom shall be brought in the appropriate court in the State of New </w:t>
      </w:r>
      <w:r w:rsidR="00CF2E6D">
        <w:t>Jersey</w:t>
      </w:r>
      <w:r>
        <w:t xml:space="preserve">, and </w:t>
      </w:r>
      <w:r w:rsidR="005C42BD">
        <w:t>Customer</w:t>
      </w:r>
      <w:r>
        <w:t xml:space="preserve"> consent</w:t>
      </w:r>
      <w:r w:rsidR="005C42BD">
        <w:t>s</w:t>
      </w:r>
      <w:r>
        <w:t xml:space="preserve"> to personal jurisdiction and venue therein.  This Agreement is the entire agreement of the parties with respect to Your possession and Use of the Analytics </w:t>
      </w:r>
      <w:r w:rsidR="00CF2E6D">
        <w:t>Tool</w:t>
      </w:r>
      <w:r>
        <w:t xml:space="preserve">, except if </w:t>
      </w:r>
      <w:r w:rsidR="005C42BD">
        <w:t>Customer has</w:t>
      </w:r>
      <w:r>
        <w:t xml:space="preserve"> entered into a separate, valid and existing license agreement with </w:t>
      </w:r>
      <w:r w:rsidR="00B03E92">
        <w:t>Beta</w:t>
      </w:r>
      <w:r>
        <w:t xml:space="preserve"> or any of </w:t>
      </w:r>
      <w:r w:rsidR="00B03E92">
        <w:t>Beta</w:t>
      </w:r>
      <w:r w:rsidR="005C42BD">
        <w:t>’</w:t>
      </w:r>
      <w:r w:rsidR="00F2108E">
        <w:t>s</w:t>
      </w:r>
      <w:r>
        <w:t xml:space="preserve"> subsidiaries or affiliates, in which case that separate license agreement shall govern solely to the extent of any inconsistency with this Agreement.  If any provision of this Agreement is held unenforceable the enforceability of the remaining provisions shall not be affected.  Article headings are used for convenience of reference only.  This Agreement may only be modified by mutual written consent of the parties.  The waiver by either party of any default or breach shall not constitute a waiver of any other or subsequent default or breach.</w:t>
      </w:r>
    </w:p>
    <w:p w14:paraId="70C53857" w14:textId="77777777" w:rsidR="00332C95" w:rsidRDefault="002E4874">
      <w:pPr>
        <w:pStyle w:val="StandardL1"/>
        <w:numPr>
          <w:ilvl w:val="0"/>
          <w:numId w:val="0"/>
        </w:numPr>
      </w:pPr>
      <w:r w:rsidRPr="00E643FA">
        <w:t xml:space="preserve">Nothing in </w:t>
      </w:r>
      <w:r>
        <w:t>this</w:t>
      </w:r>
      <w:r w:rsidRPr="00E643FA">
        <w:t xml:space="preserve"> Agreement is intended to create an agency, partnership, joint venture or franchise between the parties and except as may be expressly stated in an Order, neither party has the authority to act in the name or on behalf of or otherwise to bind the other. In performing its obligations under each Agreement, each party is acting as an independent contractor of the other and is solely responsible for the supervision, daily direction and control of its own employees and for the payment of </w:t>
      </w:r>
      <w:r w:rsidRPr="00E643FA">
        <w:lastRenderedPageBreak/>
        <w:t>their salaries and benefits and related compensation (including, employer-source deductions).</w:t>
      </w:r>
      <w:r w:rsidRPr="002E4874">
        <w:rPr>
          <w:snapToGrid w:val="0"/>
        </w:rPr>
        <w:t xml:space="preserve"> </w:t>
      </w:r>
      <w:r w:rsidRPr="00E643FA">
        <w:t>References to days are references to calendar days unless otherwise specified.</w:t>
      </w:r>
      <w:r w:rsidRPr="002E4874">
        <w:rPr>
          <w:bCs/>
        </w:rPr>
        <w:t xml:space="preserve"> The word “including” is exemplary meaning “including, without limitation” or “including, but not limited to.”  To the extent required by the licensors of Third Party Data, such licensors are the express, intended third party beneficiaries of each Agreement. </w:t>
      </w:r>
    </w:p>
    <w:p w14:paraId="590F4E8D" w14:textId="77777777" w:rsidR="008056E1" w:rsidRDefault="008056E1" w:rsidP="008C0F77">
      <w:pPr>
        <w:pStyle w:val="StandardL1"/>
        <w:numPr>
          <w:ilvl w:val="0"/>
          <w:numId w:val="0"/>
        </w:numPr>
      </w:pPr>
    </w:p>
    <w:p w14:paraId="3B455542" w14:textId="77777777" w:rsidR="002E4874" w:rsidRDefault="002E4874" w:rsidP="008C0F77">
      <w:pPr>
        <w:pStyle w:val="StandardL1"/>
        <w:numPr>
          <w:ilvl w:val="0"/>
          <w:numId w:val="0"/>
        </w:numPr>
      </w:pPr>
    </w:p>
    <w:p w14:paraId="6DE49D3D" w14:textId="77777777" w:rsidR="002E4874" w:rsidRDefault="002E4874" w:rsidP="008C0F77">
      <w:pPr>
        <w:pStyle w:val="StandardL1"/>
        <w:numPr>
          <w:ilvl w:val="0"/>
          <w:numId w:val="0"/>
        </w:numPr>
        <w:sectPr w:rsidR="002E4874" w:rsidSect="008056E1">
          <w:headerReference w:type="default" r:id="rId10"/>
          <w:type w:val="continuous"/>
          <w:pgSz w:w="12240" w:h="15840"/>
          <w:pgMar w:top="1440" w:right="1080" w:bottom="1440" w:left="1080" w:header="720" w:footer="720" w:gutter="0"/>
          <w:cols w:num="2" w:space="720"/>
          <w:docGrid w:linePitch="299"/>
        </w:sectPr>
      </w:pPr>
    </w:p>
    <w:p w14:paraId="76712C4F" w14:textId="77777777" w:rsidR="00A95D14" w:rsidRPr="008C0F77" w:rsidRDefault="00A95D14" w:rsidP="008C0F77">
      <w:pPr>
        <w:pStyle w:val="StandardL1"/>
        <w:numPr>
          <w:ilvl w:val="0"/>
          <w:numId w:val="0"/>
        </w:numPr>
      </w:pPr>
    </w:p>
    <w:tbl>
      <w:tblPr>
        <w:tblW w:w="10980" w:type="dxa"/>
        <w:tblInd w:w="-612" w:type="dxa"/>
        <w:tblBorders>
          <w:top w:val="single" w:sz="24" w:space="0" w:color="auto"/>
          <w:left w:val="single" w:sz="24" w:space="0" w:color="auto"/>
          <w:bottom w:val="single" w:sz="24" w:space="0" w:color="auto"/>
          <w:right w:val="single" w:sz="24" w:space="0" w:color="auto"/>
        </w:tblBorders>
        <w:tblLayout w:type="fixed"/>
        <w:tblLook w:val="0000" w:firstRow="0" w:lastRow="0" w:firstColumn="0" w:lastColumn="0" w:noHBand="0" w:noVBand="0"/>
      </w:tblPr>
      <w:tblGrid>
        <w:gridCol w:w="5400"/>
        <w:gridCol w:w="5580"/>
      </w:tblGrid>
      <w:tr w:rsidR="00A95D14" w14:paraId="763DEEA5" w14:textId="77777777" w:rsidTr="005E20E0">
        <w:tc>
          <w:tcPr>
            <w:tcW w:w="5400" w:type="dxa"/>
            <w:tcBorders>
              <w:top w:val="single" w:sz="18" w:space="0" w:color="auto"/>
              <w:left w:val="single" w:sz="18" w:space="0" w:color="auto"/>
              <w:bottom w:val="single" w:sz="18" w:space="0" w:color="auto"/>
              <w:right w:val="single" w:sz="4" w:space="0" w:color="auto"/>
            </w:tcBorders>
            <w:shd w:val="clear" w:color="auto" w:fill="D9D9D9"/>
          </w:tcPr>
          <w:p w14:paraId="6EBDDC57" w14:textId="77777777" w:rsidR="00A95D14" w:rsidRDefault="00A95D14" w:rsidP="005E20E0">
            <w:pPr>
              <w:ind w:left="-540"/>
              <w:rPr>
                <w:rFonts w:ascii="Arial" w:eastAsia="MS Mincho" w:hAnsi="Arial" w:cs="Arial"/>
                <w:color w:val="000000"/>
                <w:sz w:val="16"/>
                <w:szCs w:val="16"/>
              </w:rPr>
            </w:pPr>
          </w:p>
          <w:p w14:paraId="04BAE960" w14:textId="0C3FDB9B" w:rsidR="00A95D14" w:rsidRDefault="00B03E92" w:rsidP="005E20E0">
            <w:pPr>
              <w:framePr w:hSpace="180" w:wrap="auto" w:vAnchor="text" w:hAnchor="margin" w:xAlign="center" w:y="178"/>
              <w:ind w:left="-540"/>
              <w:jc w:val="center"/>
              <w:rPr>
                <w:rFonts w:ascii="Arial" w:eastAsia="MS Mincho" w:hAnsi="Arial" w:cs="Arial"/>
                <w:b/>
                <w:caps/>
                <w:color w:val="000000"/>
                <w:sz w:val="16"/>
                <w:szCs w:val="16"/>
              </w:rPr>
            </w:pPr>
            <w:r>
              <w:rPr>
                <w:rFonts w:ascii="Arial" w:eastAsia="MS Mincho" w:hAnsi="Arial" w:cs="Arial"/>
                <w:b/>
                <w:caps/>
                <w:color w:val="000000"/>
                <w:sz w:val="16"/>
                <w:szCs w:val="16"/>
              </w:rPr>
              <w:t>Beta</w:t>
            </w:r>
            <w:r w:rsidR="00A95D14">
              <w:rPr>
                <w:rFonts w:ascii="Arial" w:eastAsia="MS Mincho" w:hAnsi="Arial" w:cs="Arial"/>
                <w:b/>
                <w:caps/>
                <w:color w:val="000000"/>
                <w:sz w:val="16"/>
                <w:szCs w:val="16"/>
              </w:rPr>
              <w:t>, llc</w:t>
            </w:r>
          </w:p>
        </w:tc>
        <w:tc>
          <w:tcPr>
            <w:tcW w:w="5580" w:type="dxa"/>
            <w:tcBorders>
              <w:top w:val="single" w:sz="18" w:space="0" w:color="auto"/>
              <w:left w:val="single" w:sz="4" w:space="0" w:color="auto"/>
              <w:bottom w:val="single" w:sz="18" w:space="0" w:color="auto"/>
              <w:right w:val="single" w:sz="18" w:space="0" w:color="auto"/>
            </w:tcBorders>
            <w:shd w:val="clear" w:color="auto" w:fill="D9D9D9"/>
          </w:tcPr>
          <w:p w14:paraId="1197AD6B" w14:textId="77777777" w:rsidR="00A95D14" w:rsidRDefault="00A95D14" w:rsidP="005E20E0">
            <w:pPr>
              <w:ind w:left="-540"/>
              <w:rPr>
                <w:rFonts w:ascii="Arial" w:eastAsia="MS Mincho" w:hAnsi="Arial" w:cs="Arial"/>
                <w:color w:val="000000"/>
                <w:sz w:val="16"/>
                <w:szCs w:val="16"/>
              </w:rPr>
            </w:pPr>
          </w:p>
          <w:p w14:paraId="02E4956D" w14:textId="224FFDC2" w:rsidR="00A95D14" w:rsidRDefault="00A95D14" w:rsidP="005E20E0">
            <w:pPr>
              <w:framePr w:hSpace="180" w:wrap="auto" w:vAnchor="text" w:hAnchor="margin" w:xAlign="center" w:y="178"/>
              <w:ind w:left="-540"/>
              <w:jc w:val="center"/>
              <w:rPr>
                <w:rFonts w:ascii="Arial" w:eastAsia="MS Mincho" w:hAnsi="Arial" w:cs="Arial"/>
                <w:b/>
                <w:color w:val="000000"/>
                <w:sz w:val="16"/>
                <w:szCs w:val="16"/>
              </w:rPr>
            </w:pPr>
            <w:r>
              <w:rPr>
                <w:rFonts w:ascii="Arial" w:eastAsia="MS Mincho" w:hAnsi="Arial" w:cs="Arial"/>
                <w:b/>
                <w:color w:val="000000"/>
                <w:sz w:val="16"/>
                <w:szCs w:val="16"/>
              </w:rPr>
              <w:t xml:space="preserve">CUSTOMER: </w:t>
            </w:r>
            <w:r w:rsidR="008C0F77">
              <w:rPr>
                <w:rFonts w:ascii="Arial" w:eastAsia="MS Mincho" w:hAnsi="Arial" w:cs="Arial"/>
                <w:b/>
                <w:color w:val="000000"/>
                <w:sz w:val="16"/>
                <w:szCs w:val="16"/>
              </w:rPr>
              <w:t>_</w:t>
            </w:r>
            <w:r w:rsidR="00EC1A9A">
              <w:rPr>
                <w:rFonts w:ascii="Arial" w:eastAsia="MS Mincho" w:hAnsi="Arial" w:cs="Arial"/>
                <w:b/>
                <w:color w:val="000000"/>
                <w:sz w:val="16"/>
                <w:szCs w:val="16"/>
              </w:rPr>
              <w:t>AMERICAN EXPRESS</w:t>
            </w:r>
            <w:r w:rsidR="008C0F77">
              <w:rPr>
                <w:rFonts w:ascii="Arial" w:eastAsia="MS Mincho" w:hAnsi="Arial" w:cs="Arial"/>
                <w:b/>
                <w:color w:val="000000"/>
                <w:sz w:val="16"/>
                <w:szCs w:val="16"/>
              </w:rPr>
              <w:t>_______________</w:t>
            </w:r>
          </w:p>
          <w:p w14:paraId="164528E1" w14:textId="77777777" w:rsidR="00A95D14" w:rsidRDefault="00A95D14" w:rsidP="005E20E0">
            <w:pPr>
              <w:framePr w:hSpace="180" w:wrap="auto" w:vAnchor="text" w:hAnchor="margin" w:xAlign="center" w:y="178"/>
              <w:ind w:left="-540"/>
              <w:jc w:val="center"/>
              <w:rPr>
                <w:rFonts w:ascii="Arial" w:eastAsia="MS Mincho" w:hAnsi="Arial" w:cs="Arial"/>
                <w:b/>
                <w:color w:val="000000"/>
                <w:sz w:val="16"/>
                <w:szCs w:val="16"/>
              </w:rPr>
            </w:pPr>
          </w:p>
        </w:tc>
      </w:tr>
      <w:tr w:rsidR="00A95D14" w14:paraId="4CB95507" w14:textId="77777777" w:rsidTr="005E20E0">
        <w:tc>
          <w:tcPr>
            <w:tcW w:w="5400" w:type="dxa"/>
            <w:tcBorders>
              <w:top w:val="single" w:sz="18" w:space="0" w:color="auto"/>
              <w:left w:val="single" w:sz="18" w:space="0" w:color="auto"/>
              <w:bottom w:val="nil"/>
              <w:right w:val="single" w:sz="4" w:space="0" w:color="auto"/>
            </w:tcBorders>
          </w:tcPr>
          <w:p w14:paraId="40F9158B" w14:textId="77777777" w:rsidR="00A95D14" w:rsidRDefault="00A95D14" w:rsidP="005E20E0">
            <w:pPr>
              <w:ind w:left="-540"/>
              <w:rPr>
                <w:rFonts w:ascii="Arial" w:eastAsia="MS Mincho" w:hAnsi="Arial" w:cs="Arial"/>
                <w:color w:val="000000"/>
                <w:sz w:val="16"/>
                <w:szCs w:val="16"/>
              </w:rPr>
            </w:pPr>
          </w:p>
          <w:p w14:paraId="2EBC5B06" w14:textId="77777777" w:rsidR="00A95D14" w:rsidRDefault="00A95D14" w:rsidP="005E20E0">
            <w:pPr>
              <w:framePr w:hSpace="180" w:wrap="auto" w:vAnchor="text" w:hAnchor="margin" w:xAlign="center" w:y="178"/>
              <w:ind w:left="252"/>
              <w:rPr>
                <w:rFonts w:ascii="Arial" w:eastAsia="MS Mincho" w:hAnsi="Arial" w:cs="Arial"/>
                <w:color w:val="000000"/>
                <w:sz w:val="16"/>
                <w:szCs w:val="16"/>
              </w:rPr>
            </w:pPr>
            <w:r>
              <w:rPr>
                <w:rFonts w:ascii="Arial" w:eastAsia="MS Mincho" w:hAnsi="Arial" w:cs="Arial"/>
                <w:color w:val="000000"/>
                <w:sz w:val="16"/>
                <w:szCs w:val="16"/>
              </w:rPr>
              <w:t xml:space="preserve">By:  </w:t>
            </w:r>
            <w:r>
              <w:rPr>
                <w:rFonts w:ascii="Arial" w:eastAsia="MS Mincho" w:hAnsi="Arial" w:cs="Arial"/>
                <w:color w:val="000000"/>
                <w:sz w:val="16"/>
                <w:szCs w:val="16"/>
                <w:u w:val="single"/>
              </w:rPr>
              <w:tab/>
              <w:t xml:space="preserve">                                </w:t>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t xml:space="preserve">           </w:t>
            </w:r>
            <w:r>
              <w:rPr>
                <w:rFonts w:ascii="Arial" w:eastAsia="MS Mincho" w:hAnsi="Arial" w:cs="Arial"/>
                <w:color w:val="000000"/>
                <w:sz w:val="16"/>
                <w:szCs w:val="16"/>
                <w:u w:val="single"/>
              </w:rPr>
              <w:tab/>
            </w:r>
            <w:r>
              <w:rPr>
                <w:rFonts w:ascii="Arial" w:eastAsia="MS Mincho" w:hAnsi="Arial" w:cs="Arial"/>
                <w:color w:val="000000"/>
                <w:sz w:val="16"/>
                <w:szCs w:val="16"/>
              </w:rPr>
              <w:tab/>
            </w:r>
          </w:p>
          <w:p w14:paraId="0AFCD3BE" w14:textId="77777777" w:rsidR="00A95D14" w:rsidRDefault="00A95D14" w:rsidP="005E20E0">
            <w:pPr>
              <w:framePr w:hSpace="180" w:wrap="auto" w:vAnchor="text" w:hAnchor="margin" w:xAlign="center" w:y="178"/>
              <w:rPr>
                <w:rFonts w:ascii="Arial" w:eastAsia="MS Mincho" w:hAnsi="Arial" w:cs="Arial"/>
                <w:color w:val="000000"/>
                <w:sz w:val="16"/>
                <w:szCs w:val="16"/>
              </w:rPr>
            </w:pPr>
          </w:p>
        </w:tc>
        <w:tc>
          <w:tcPr>
            <w:tcW w:w="5580" w:type="dxa"/>
            <w:tcBorders>
              <w:top w:val="single" w:sz="18" w:space="0" w:color="auto"/>
              <w:left w:val="single" w:sz="4" w:space="0" w:color="auto"/>
              <w:bottom w:val="nil"/>
              <w:right w:val="single" w:sz="18" w:space="0" w:color="auto"/>
            </w:tcBorders>
          </w:tcPr>
          <w:p w14:paraId="2053DC58" w14:textId="77777777" w:rsidR="00A95D14" w:rsidRDefault="00A95D14" w:rsidP="005E20E0">
            <w:pPr>
              <w:ind w:left="-540"/>
              <w:rPr>
                <w:rFonts w:ascii="Arial" w:eastAsia="MS Mincho" w:hAnsi="Arial" w:cs="Arial"/>
                <w:color w:val="000000"/>
                <w:sz w:val="16"/>
                <w:szCs w:val="16"/>
              </w:rPr>
            </w:pPr>
          </w:p>
          <w:p w14:paraId="4C38D7E9" w14:textId="77777777" w:rsidR="00A95D14" w:rsidRDefault="00A95D14" w:rsidP="005E20E0">
            <w:pPr>
              <w:framePr w:hSpace="180" w:wrap="auto" w:vAnchor="text" w:hAnchor="margin" w:xAlign="center" w:y="178"/>
              <w:ind w:left="252"/>
              <w:rPr>
                <w:rFonts w:ascii="Arial" w:eastAsia="MS Mincho" w:hAnsi="Arial" w:cs="Arial"/>
                <w:color w:val="000000"/>
                <w:sz w:val="16"/>
                <w:szCs w:val="16"/>
              </w:rPr>
            </w:pPr>
            <w:r>
              <w:rPr>
                <w:rFonts w:ascii="Arial" w:eastAsia="MS Mincho" w:hAnsi="Arial" w:cs="Arial"/>
                <w:color w:val="000000"/>
                <w:sz w:val="16"/>
                <w:szCs w:val="16"/>
              </w:rPr>
              <w:t>By:</w:t>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rPr>
              <w:tab/>
            </w:r>
          </w:p>
          <w:p w14:paraId="3BBFEB79" w14:textId="77777777" w:rsidR="00A95D14" w:rsidRDefault="00A95D14" w:rsidP="005E20E0">
            <w:pPr>
              <w:framePr w:hSpace="180" w:wrap="auto" w:vAnchor="text" w:hAnchor="margin" w:xAlign="center" w:y="178"/>
              <w:ind w:left="-540"/>
              <w:rPr>
                <w:rFonts w:ascii="Arial" w:eastAsia="MS Mincho" w:hAnsi="Arial" w:cs="Arial"/>
                <w:color w:val="000000"/>
                <w:sz w:val="16"/>
                <w:szCs w:val="16"/>
              </w:rPr>
            </w:pPr>
          </w:p>
        </w:tc>
      </w:tr>
      <w:tr w:rsidR="00A95D14" w14:paraId="59BEE143" w14:textId="77777777" w:rsidTr="005E20E0">
        <w:tc>
          <w:tcPr>
            <w:tcW w:w="5400" w:type="dxa"/>
            <w:tcBorders>
              <w:top w:val="nil"/>
              <w:left w:val="single" w:sz="18" w:space="0" w:color="auto"/>
              <w:bottom w:val="nil"/>
              <w:right w:val="single" w:sz="4" w:space="0" w:color="auto"/>
            </w:tcBorders>
          </w:tcPr>
          <w:p w14:paraId="7CFFBFBC" w14:textId="77777777" w:rsidR="00A95D14" w:rsidRDefault="00A95D14" w:rsidP="005E20E0">
            <w:pPr>
              <w:ind w:left="-540"/>
              <w:rPr>
                <w:rFonts w:ascii="Arial" w:eastAsia="MS Mincho" w:hAnsi="Arial" w:cs="Arial"/>
                <w:color w:val="000000"/>
                <w:sz w:val="16"/>
                <w:szCs w:val="16"/>
              </w:rPr>
            </w:pPr>
          </w:p>
          <w:p w14:paraId="7A6B9976" w14:textId="77777777" w:rsidR="00A95D14" w:rsidRDefault="00A95D14" w:rsidP="005E20E0">
            <w:pPr>
              <w:ind w:left="252"/>
              <w:rPr>
                <w:rFonts w:ascii="Arial" w:eastAsia="MS Mincho" w:hAnsi="Arial" w:cs="Arial"/>
                <w:color w:val="000000"/>
                <w:sz w:val="16"/>
                <w:szCs w:val="16"/>
              </w:rPr>
            </w:pPr>
            <w:r>
              <w:rPr>
                <w:rFonts w:ascii="Arial" w:eastAsia="MS Mincho" w:hAnsi="Arial" w:cs="Arial"/>
                <w:color w:val="000000"/>
                <w:sz w:val="16"/>
                <w:szCs w:val="16"/>
              </w:rPr>
              <w:t>Printed Name:</w:t>
            </w:r>
            <w:r>
              <w:rPr>
                <w:rFonts w:ascii="Arial" w:eastAsia="MS Mincho" w:hAnsi="Arial" w:cs="Arial"/>
                <w:color w:val="000000"/>
                <w:sz w:val="16"/>
                <w:szCs w:val="16"/>
                <w:u w:val="single"/>
              </w:rPr>
              <w:tab/>
            </w:r>
            <w:r>
              <w:rPr>
                <w:rFonts w:ascii="Arial" w:eastAsia="MS Mincho" w:hAnsi="Arial" w:cs="Arial"/>
                <w:color w:val="000000"/>
                <w:sz w:val="16"/>
                <w:szCs w:val="16"/>
                <w:u w:val="single"/>
              </w:rPr>
              <w:tab/>
              <w:t xml:space="preserve">                                </w:t>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rPr>
              <w:t xml:space="preserve">      </w:t>
            </w:r>
          </w:p>
          <w:p w14:paraId="0CEB41FA" w14:textId="77777777" w:rsidR="00A95D14" w:rsidRDefault="00A95D14" w:rsidP="005E20E0">
            <w:pPr>
              <w:ind w:left="-540"/>
              <w:rPr>
                <w:rFonts w:ascii="Arial" w:eastAsia="MS Mincho" w:hAnsi="Arial" w:cs="Arial"/>
                <w:color w:val="000000"/>
                <w:sz w:val="16"/>
                <w:szCs w:val="16"/>
              </w:rPr>
            </w:pPr>
          </w:p>
        </w:tc>
        <w:tc>
          <w:tcPr>
            <w:tcW w:w="5580" w:type="dxa"/>
            <w:tcBorders>
              <w:top w:val="nil"/>
              <w:left w:val="single" w:sz="4" w:space="0" w:color="auto"/>
              <w:bottom w:val="nil"/>
              <w:right w:val="single" w:sz="18" w:space="0" w:color="auto"/>
            </w:tcBorders>
          </w:tcPr>
          <w:p w14:paraId="384EBBE8" w14:textId="77777777" w:rsidR="00A95D14" w:rsidRDefault="00A95D14" w:rsidP="005E20E0">
            <w:pPr>
              <w:ind w:left="-540"/>
              <w:rPr>
                <w:rFonts w:ascii="Arial" w:eastAsia="MS Mincho" w:hAnsi="Arial" w:cs="Arial"/>
                <w:color w:val="000000"/>
                <w:sz w:val="16"/>
                <w:szCs w:val="16"/>
              </w:rPr>
            </w:pPr>
          </w:p>
          <w:p w14:paraId="3F8B93F0" w14:textId="77777777" w:rsidR="00A95D14" w:rsidRDefault="00A95D14" w:rsidP="005E20E0">
            <w:pPr>
              <w:ind w:left="252"/>
              <w:rPr>
                <w:rFonts w:ascii="Arial" w:eastAsia="MS Mincho" w:hAnsi="Arial" w:cs="Arial"/>
                <w:color w:val="000000"/>
                <w:sz w:val="16"/>
                <w:szCs w:val="16"/>
              </w:rPr>
            </w:pPr>
            <w:r>
              <w:rPr>
                <w:rFonts w:ascii="Arial" w:eastAsia="MS Mincho" w:hAnsi="Arial" w:cs="Arial"/>
                <w:color w:val="000000"/>
                <w:sz w:val="16"/>
                <w:szCs w:val="16"/>
              </w:rPr>
              <w:t>Printed Name:</w:t>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rPr>
              <w:t xml:space="preserve">      </w:t>
            </w:r>
          </w:p>
          <w:p w14:paraId="68B7442A" w14:textId="77777777" w:rsidR="00A95D14" w:rsidRDefault="00A95D14" w:rsidP="005E20E0">
            <w:pPr>
              <w:ind w:left="252"/>
              <w:rPr>
                <w:rFonts w:ascii="Arial" w:eastAsia="MS Mincho" w:hAnsi="Arial" w:cs="Arial"/>
                <w:color w:val="000000"/>
                <w:sz w:val="16"/>
                <w:szCs w:val="16"/>
              </w:rPr>
            </w:pPr>
          </w:p>
        </w:tc>
      </w:tr>
      <w:tr w:rsidR="00A95D14" w14:paraId="1EC35414" w14:textId="77777777" w:rsidTr="005E20E0">
        <w:tc>
          <w:tcPr>
            <w:tcW w:w="5400" w:type="dxa"/>
            <w:tcBorders>
              <w:top w:val="nil"/>
              <w:left w:val="single" w:sz="18" w:space="0" w:color="auto"/>
              <w:bottom w:val="nil"/>
              <w:right w:val="single" w:sz="4" w:space="0" w:color="auto"/>
            </w:tcBorders>
          </w:tcPr>
          <w:p w14:paraId="0AD4B7A9" w14:textId="77777777" w:rsidR="00A95D14" w:rsidRDefault="00A95D14" w:rsidP="005E20E0">
            <w:pPr>
              <w:ind w:left="-540"/>
              <w:rPr>
                <w:rFonts w:ascii="Arial" w:eastAsia="MS Mincho" w:hAnsi="Arial" w:cs="Arial"/>
                <w:color w:val="000000"/>
                <w:sz w:val="16"/>
                <w:szCs w:val="16"/>
              </w:rPr>
            </w:pPr>
          </w:p>
          <w:p w14:paraId="1D968C96" w14:textId="77777777" w:rsidR="00A95D14" w:rsidRDefault="00A95D14" w:rsidP="005E20E0">
            <w:pPr>
              <w:ind w:left="252"/>
              <w:rPr>
                <w:rFonts w:ascii="Arial" w:eastAsia="MS Mincho" w:hAnsi="Arial" w:cs="Arial"/>
                <w:color w:val="000000"/>
                <w:sz w:val="16"/>
                <w:szCs w:val="16"/>
              </w:rPr>
            </w:pPr>
            <w:r>
              <w:rPr>
                <w:rFonts w:ascii="Arial" w:eastAsia="MS Mincho" w:hAnsi="Arial" w:cs="Arial"/>
                <w:color w:val="000000"/>
                <w:sz w:val="16"/>
                <w:szCs w:val="16"/>
              </w:rPr>
              <w:t>Title:</w:t>
            </w:r>
            <w:r>
              <w:rPr>
                <w:rFonts w:ascii="Arial" w:eastAsia="MS Mincho" w:hAnsi="Arial" w:cs="Arial"/>
                <w:color w:val="000000"/>
                <w:sz w:val="16"/>
                <w:szCs w:val="16"/>
                <w:u w:val="single"/>
              </w:rPr>
              <w:tab/>
            </w:r>
            <w:r>
              <w:rPr>
                <w:rFonts w:ascii="Arial" w:eastAsia="MS Mincho" w:hAnsi="Arial" w:cs="Arial"/>
                <w:color w:val="000000"/>
                <w:sz w:val="16"/>
                <w:szCs w:val="16"/>
                <w:u w:val="single"/>
              </w:rPr>
              <w:tab/>
              <w:t xml:space="preserve">                                </w:t>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rPr>
              <w:t xml:space="preserve">      </w:t>
            </w:r>
          </w:p>
          <w:p w14:paraId="339C2731" w14:textId="77777777" w:rsidR="00A95D14" w:rsidRDefault="00A95D14" w:rsidP="005E20E0">
            <w:pPr>
              <w:ind w:left="-540"/>
              <w:rPr>
                <w:rFonts w:ascii="Arial" w:eastAsia="MS Mincho" w:hAnsi="Arial" w:cs="Arial"/>
                <w:color w:val="000000"/>
                <w:sz w:val="16"/>
                <w:szCs w:val="16"/>
              </w:rPr>
            </w:pPr>
          </w:p>
        </w:tc>
        <w:tc>
          <w:tcPr>
            <w:tcW w:w="5580" w:type="dxa"/>
            <w:tcBorders>
              <w:top w:val="nil"/>
              <w:left w:val="single" w:sz="4" w:space="0" w:color="auto"/>
              <w:bottom w:val="nil"/>
              <w:right w:val="single" w:sz="18" w:space="0" w:color="auto"/>
            </w:tcBorders>
          </w:tcPr>
          <w:p w14:paraId="08984E55" w14:textId="77777777" w:rsidR="00A95D14" w:rsidRDefault="00A95D14" w:rsidP="005E20E0">
            <w:pPr>
              <w:ind w:left="-540"/>
              <w:rPr>
                <w:rFonts w:ascii="Arial" w:eastAsia="MS Mincho" w:hAnsi="Arial" w:cs="Arial"/>
                <w:color w:val="000000"/>
                <w:sz w:val="16"/>
                <w:szCs w:val="16"/>
              </w:rPr>
            </w:pPr>
          </w:p>
          <w:p w14:paraId="5601C9F3" w14:textId="77777777" w:rsidR="00A95D14" w:rsidRDefault="00A95D14" w:rsidP="005E20E0">
            <w:pPr>
              <w:ind w:left="252"/>
              <w:rPr>
                <w:rFonts w:ascii="Arial" w:eastAsia="MS Mincho" w:hAnsi="Arial" w:cs="Arial"/>
                <w:color w:val="000000"/>
                <w:sz w:val="16"/>
                <w:szCs w:val="16"/>
              </w:rPr>
            </w:pPr>
            <w:r>
              <w:rPr>
                <w:rFonts w:ascii="Arial" w:eastAsia="MS Mincho" w:hAnsi="Arial" w:cs="Arial"/>
                <w:color w:val="000000"/>
                <w:sz w:val="16"/>
                <w:szCs w:val="16"/>
              </w:rPr>
              <w:t>Title:</w:t>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rPr>
              <w:t xml:space="preserve">      </w:t>
            </w:r>
          </w:p>
          <w:p w14:paraId="1DAD5C86" w14:textId="77777777" w:rsidR="00A95D14" w:rsidRDefault="00A95D14" w:rsidP="005E20E0">
            <w:pPr>
              <w:ind w:left="-540"/>
              <w:rPr>
                <w:rFonts w:ascii="Arial" w:eastAsia="MS Mincho" w:hAnsi="Arial" w:cs="Arial"/>
                <w:color w:val="000000"/>
                <w:sz w:val="16"/>
                <w:szCs w:val="16"/>
              </w:rPr>
            </w:pPr>
          </w:p>
        </w:tc>
      </w:tr>
      <w:tr w:rsidR="00A95D14" w14:paraId="47BBF42E" w14:textId="77777777" w:rsidTr="005E20E0">
        <w:tc>
          <w:tcPr>
            <w:tcW w:w="5400" w:type="dxa"/>
            <w:tcBorders>
              <w:top w:val="nil"/>
              <w:left w:val="single" w:sz="18" w:space="0" w:color="auto"/>
              <w:bottom w:val="single" w:sz="18" w:space="0" w:color="auto"/>
              <w:right w:val="single" w:sz="4" w:space="0" w:color="auto"/>
            </w:tcBorders>
          </w:tcPr>
          <w:p w14:paraId="467D3D1C" w14:textId="77777777" w:rsidR="00A95D14" w:rsidRDefault="00A95D14" w:rsidP="005E20E0">
            <w:pPr>
              <w:ind w:left="-540"/>
              <w:rPr>
                <w:rFonts w:ascii="Arial" w:eastAsia="MS Mincho" w:hAnsi="Arial" w:cs="Arial"/>
                <w:color w:val="000000"/>
                <w:sz w:val="16"/>
                <w:szCs w:val="16"/>
              </w:rPr>
            </w:pPr>
          </w:p>
          <w:p w14:paraId="4D9E3DB4" w14:textId="77777777" w:rsidR="00A95D14" w:rsidRDefault="00A95D14" w:rsidP="005E20E0">
            <w:pPr>
              <w:ind w:left="252"/>
              <w:rPr>
                <w:rFonts w:ascii="Arial" w:eastAsia="MS Mincho" w:hAnsi="Arial" w:cs="Arial"/>
                <w:color w:val="000000"/>
                <w:sz w:val="16"/>
                <w:szCs w:val="16"/>
              </w:rPr>
            </w:pPr>
            <w:r>
              <w:rPr>
                <w:rFonts w:ascii="Arial" w:eastAsia="MS Mincho" w:hAnsi="Arial" w:cs="Arial"/>
                <w:color w:val="000000"/>
                <w:sz w:val="16"/>
                <w:szCs w:val="16"/>
              </w:rPr>
              <w:t>Date:</w:t>
            </w:r>
            <w:r>
              <w:rPr>
                <w:rFonts w:ascii="Arial" w:eastAsia="MS Mincho" w:hAnsi="Arial" w:cs="Arial"/>
                <w:color w:val="000000"/>
                <w:sz w:val="16"/>
                <w:szCs w:val="16"/>
                <w:u w:val="single"/>
              </w:rPr>
              <w:t xml:space="preserve"> </w:t>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t xml:space="preserve">                                </w:t>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rPr>
              <w:tab/>
            </w:r>
            <w:r>
              <w:rPr>
                <w:rFonts w:ascii="Arial" w:eastAsia="MS Mincho" w:hAnsi="Arial" w:cs="Arial"/>
                <w:color w:val="000000"/>
                <w:sz w:val="16"/>
                <w:szCs w:val="16"/>
              </w:rPr>
              <w:tab/>
            </w:r>
            <w:r>
              <w:rPr>
                <w:rFonts w:ascii="Arial" w:eastAsia="MS Mincho" w:hAnsi="Arial" w:cs="Arial"/>
                <w:color w:val="000000"/>
                <w:sz w:val="16"/>
                <w:szCs w:val="16"/>
              </w:rPr>
              <w:tab/>
            </w:r>
            <w:r>
              <w:rPr>
                <w:rFonts w:ascii="Arial" w:eastAsia="MS Mincho" w:hAnsi="Arial" w:cs="Arial"/>
                <w:color w:val="000000"/>
                <w:sz w:val="16"/>
                <w:szCs w:val="16"/>
              </w:rPr>
              <w:tab/>
            </w:r>
            <w:r>
              <w:rPr>
                <w:rFonts w:ascii="Arial" w:eastAsia="MS Mincho" w:hAnsi="Arial" w:cs="Arial"/>
                <w:color w:val="000000"/>
                <w:sz w:val="16"/>
                <w:szCs w:val="16"/>
              </w:rPr>
              <w:tab/>
            </w:r>
            <w:r>
              <w:rPr>
                <w:rFonts w:ascii="Arial" w:eastAsia="MS Mincho" w:hAnsi="Arial" w:cs="Arial"/>
                <w:color w:val="000000"/>
                <w:sz w:val="16"/>
                <w:szCs w:val="16"/>
              </w:rPr>
              <w:tab/>
            </w:r>
          </w:p>
        </w:tc>
        <w:tc>
          <w:tcPr>
            <w:tcW w:w="5580" w:type="dxa"/>
            <w:tcBorders>
              <w:top w:val="nil"/>
              <w:left w:val="single" w:sz="4" w:space="0" w:color="auto"/>
              <w:bottom w:val="single" w:sz="18" w:space="0" w:color="auto"/>
              <w:right w:val="single" w:sz="18" w:space="0" w:color="auto"/>
            </w:tcBorders>
          </w:tcPr>
          <w:p w14:paraId="4AB1F6C2" w14:textId="77777777" w:rsidR="00A95D14" w:rsidRDefault="00A95D14" w:rsidP="005E20E0">
            <w:pPr>
              <w:ind w:left="-540"/>
              <w:rPr>
                <w:rFonts w:ascii="Arial" w:eastAsia="MS Mincho" w:hAnsi="Arial" w:cs="Arial"/>
                <w:color w:val="000000"/>
                <w:sz w:val="16"/>
                <w:szCs w:val="16"/>
              </w:rPr>
            </w:pPr>
          </w:p>
          <w:p w14:paraId="28545E8C" w14:textId="77777777" w:rsidR="00A95D14" w:rsidRDefault="00A95D14" w:rsidP="005E20E0">
            <w:pPr>
              <w:ind w:left="252"/>
              <w:rPr>
                <w:rFonts w:ascii="Arial" w:eastAsia="MS Mincho" w:hAnsi="Arial" w:cs="Arial"/>
                <w:color w:val="000000"/>
                <w:sz w:val="16"/>
                <w:szCs w:val="16"/>
              </w:rPr>
            </w:pPr>
            <w:r>
              <w:rPr>
                <w:rFonts w:ascii="Arial" w:eastAsia="MS Mincho" w:hAnsi="Arial" w:cs="Arial"/>
                <w:color w:val="000000"/>
                <w:sz w:val="16"/>
                <w:szCs w:val="16"/>
              </w:rPr>
              <w:t>Date:</w:t>
            </w:r>
            <w:r>
              <w:rPr>
                <w:rFonts w:ascii="Arial" w:eastAsia="MS Mincho" w:hAnsi="Arial" w:cs="Arial"/>
                <w:color w:val="000000"/>
                <w:sz w:val="16"/>
                <w:szCs w:val="16"/>
                <w:u w:val="single"/>
              </w:rPr>
              <w:t xml:space="preserve"> </w:t>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u w:val="single"/>
              </w:rPr>
              <w:tab/>
            </w:r>
            <w:r>
              <w:rPr>
                <w:rFonts w:ascii="Arial" w:eastAsia="MS Mincho" w:hAnsi="Arial" w:cs="Arial"/>
                <w:color w:val="000000"/>
                <w:sz w:val="16"/>
                <w:szCs w:val="16"/>
              </w:rPr>
              <w:tab/>
            </w:r>
            <w:r>
              <w:rPr>
                <w:rFonts w:ascii="Arial" w:eastAsia="MS Mincho" w:hAnsi="Arial" w:cs="Arial"/>
                <w:color w:val="000000"/>
                <w:sz w:val="16"/>
                <w:szCs w:val="16"/>
              </w:rPr>
              <w:tab/>
            </w:r>
            <w:r>
              <w:rPr>
                <w:rFonts w:ascii="Arial" w:eastAsia="MS Mincho" w:hAnsi="Arial" w:cs="Arial"/>
                <w:color w:val="000000"/>
                <w:sz w:val="16"/>
                <w:szCs w:val="16"/>
              </w:rPr>
              <w:tab/>
            </w:r>
            <w:r>
              <w:rPr>
                <w:rFonts w:ascii="Arial" w:eastAsia="MS Mincho" w:hAnsi="Arial" w:cs="Arial"/>
                <w:color w:val="000000"/>
                <w:sz w:val="16"/>
                <w:szCs w:val="16"/>
              </w:rPr>
              <w:tab/>
            </w:r>
            <w:r>
              <w:rPr>
                <w:rFonts w:ascii="Arial" w:eastAsia="MS Mincho" w:hAnsi="Arial" w:cs="Arial"/>
                <w:color w:val="000000"/>
                <w:sz w:val="16"/>
                <w:szCs w:val="16"/>
              </w:rPr>
              <w:tab/>
            </w:r>
            <w:r>
              <w:rPr>
                <w:rFonts w:ascii="Arial" w:eastAsia="MS Mincho" w:hAnsi="Arial" w:cs="Arial"/>
                <w:color w:val="000000"/>
                <w:sz w:val="16"/>
                <w:szCs w:val="16"/>
              </w:rPr>
              <w:tab/>
            </w:r>
          </w:p>
        </w:tc>
      </w:tr>
    </w:tbl>
    <w:p w14:paraId="109361F4" w14:textId="77777777" w:rsidR="00A95D14" w:rsidRDefault="00A95D14" w:rsidP="005E20E0">
      <w:pPr>
        <w:ind w:right="-810"/>
        <w:jc w:val="center"/>
      </w:pPr>
      <w:r>
        <w:t xml:space="preserve"> </w:t>
      </w:r>
    </w:p>
    <w:p w14:paraId="01218DEF" w14:textId="77777777" w:rsidR="00A95D14" w:rsidRPr="005E20E0" w:rsidRDefault="00A95D14" w:rsidP="005E20E0"/>
    <w:sectPr w:rsidR="00A95D14" w:rsidRPr="005E20E0" w:rsidSect="00BF1990">
      <w:type w:val="continuous"/>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0BF2D" w14:textId="77777777" w:rsidR="00755414" w:rsidRDefault="00755414">
      <w:r>
        <w:separator/>
      </w:r>
    </w:p>
  </w:endnote>
  <w:endnote w:type="continuationSeparator" w:id="0">
    <w:p w14:paraId="4DBDB08F" w14:textId="77777777" w:rsidR="00755414" w:rsidRDefault="00755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AGaramond">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E5AD4" w14:textId="77777777" w:rsidR="00443AC7" w:rsidRDefault="00443AC7">
    <w:pPr>
      <w:pStyle w:val="Footer"/>
      <w:numPr>
        <w:ins w:id="1" w:author="Author" w:date="2012-06-27T18:07:00Z"/>
      </w:numPr>
      <w:jc w:val="right"/>
      <w:rPr>
        <w:rFonts w:ascii="Arial" w:hAnsi="Arial" w:cs="Arial"/>
        <w:b/>
        <w:sz w:val="16"/>
        <w:szCs w:val="16"/>
      </w:rPr>
    </w:pPr>
    <w:r>
      <w:rPr>
        <w:rFonts w:ascii="Arial" w:hAnsi="Arial" w:cs="Arial"/>
        <w:b/>
        <w:sz w:val="16"/>
        <w:szCs w:val="16"/>
      </w:rPr>
      <w:t xml:space="preserve">Page </w:t>
    </w:r>
    <w:r w:rsidR="003312F7">
      <w:rPr>
        <w:rFonts w:ascii="Arial" w:hAnsi="Arial" w:cs="Arial"/>
        <w:b/>
        <w:sz w:val="16"/>
        <w:szCs w:val="16"/>
      </w:rPr>
      <w:fldChar w:fldCharType="begin"/>
    </w:r>
    <w:r>
      <w:rPr>
        <w:rFonts w:ascii="Arial" w:hAnsi="Arial" w:cs="Arial"/>
        <w:b/>
        <w:sz w:val="16"/>
        <w:szCs w:val="16"/>
      </w:rPr>
      <w:instrText xml:space="preserve"> PAGE </w:instrText>
    </w:r>
    <w:r w:rsidR="003312F7">
      <w:rPr>
        <w:rFonts w:ascii="Arial" w:hAnsi="Arial" w:cs="Arial"/>
        <w:b/>
        <w:sz w:val="16"/>
        <w:szCs w:val="16"/>
      </w:rPr>
      <w:fldChar w:fldCharType="separate"/>
    </w:r>
    <w:r w:rsidR="00D07E7C">
      <w:rPr>
        <w:rFonts w:ascii="Arial" w:hAnsi="Arial" w:cs="Arial"/>
        <w:b/>
        <w:noProof/>
        <w:sz w:val="16"/>
        <w:szCs w:val="16"/>
      </w:rPr>
      <w:t>6</w:t>
    </w:r>
    <w:r w:rsidR="003312F7">
      <w:rPr>
        <w:rFonts w:ascii="Arial" w:hAnsi="Arial" w:cs="Arial"/>
        <w:b/>
        <w:sz w:val="16"/>
        <w:szCs w:val="16"/>
      </w:rPr>
      <w:fldChar w:fldCharType="end"/>
    </w:r>
    <w:r>
      <w:rPr>
        <w:rFonts w:ascii="Arial" w:hAnsi="Arial" w:cs="Arial"/>
        <w:b/>
        <w:sz w:val="16"/>
        <w:szCs w:val="16"/>
      </w:rPr>
      <w:t xml:space="preserve"> of </w:t>
    </w:r>
    <w:r w:rsidR="003312F7">
      <w:rPr>
        <w:rFonts w:ascii="Arial" w:hAnsi="Arial" w:cs="Arial"/>
        <w:b/>
        <w:sz w:val="16"/>
        <w:szCs w:val="16"/>
      </w:rPr>
      <w:fldChar w:fldCharType="begin"/>
    </w:r>
    <w:r>
      <w:rPr>
        <w:rFonts w:ascii="Arial" w:hAnsi="Arial" w:cs="Arial"/>
        <w:b/>
        <w:sz w:val="16"/>
        <w:szCs w:val="16"/>
      </w:rPr>
      <w:instrText xml:space="preserve"> NUMPAGES </w:instrText>
    </w:r>
    <w:r w:rsidR="003312F7">
      <w:rPr>
        <w:rFonts w:ascii="Arial" w:hAnsi="Arial" w:cs="Arial"/>
        <w:b/>
        <w:sz w:val="16"/>
        <w:szCs w:val="16"/>
      </w:rPr>
      <w:fldChar w:fldCharType="separate"/>
    </w:r>
    <w:r w:rsidR="00D07E7C">
      <w:rPr>
        <w:rFonts w:ascii="Arial" w:hAnsi="Arial" w:cs="Arial"/>
        <w:b/>
        <w:noProof/>
        <w:sz w:val="16"/>
        <w:szCs w:val="16"/>
      </w:rPr>
      <w:t>6</w:t>
    </w:r>
    <w:r w:rsidR="003312F7">
      <w:rPr>
        <w:rFonts w:ascii="Arial" w:hAnsi="Arial" w:cs="Arial"/>
        <w:b/>
        <w:sz w:val="16"/>
        <w:szCs w:val="16"/>
      </w:rPr>
      <w:fldChar w:fldCharType="end"/>
    </w:r>
    <w:r>
      <w:rPr>
        <w:rFonts w:ascii="Arial" w:hAnsi="Arial" w:cs="Arial"/>
        <w:b/>
        <w:sz w:val="16"/>
        <w:szCs w:val="16"/>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65AA1" w14:textId="77777777" w:rsidR="00755414" w:rsidRDefault="00755414">
      <w:r>
        <w:separator/>
      </w:r>
    </w:p>
  </w:footnote>
  <w:footnote w:type="continuationSeparator" w:id="0">
    <w:p w14:paraId="2E460A87" w14:textId="77777777" w:rsidR="00755414" w:rsidRDefault="00755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93" w:type="dxa"/>
      <w:tblInd w:w="-612" w:type="dxa"/>
      <w:tblBorders>
        <w:bottom w:val="single" w:sz="36" w:space="0" w:color="auto"/>
      </w:tblBorders>
      <w:tblLook w:val="01E0" w:firstRow="1" w:lastRow="1" w:firstColumn="1" w:lastColumn="1" w:noHBand="0" w:noVBand="0"/>
    </w:tblPr>
    <w:tblGrid>
      <w:gridCol w:w="3953"/>
      <w:gridCol w:w="2880"/>
      <w:gridCol w:w="3960"/>
    </w:tblGrid>
    <w:tr w:rsidR="00443AC7" w14:paraId="2BFF9233" w14:textId="77777777">
      <w:trPr>
        <w:trHeight w:val="990"/>
      </w:trPr>
      <w:tc>
        <w:tcPr>
          <w:tcW w:w="3953" w:type="dxa"/>
          <w:tcBorders>
            <w:bottom w:val="single" w:sz="36" w:space="0" w:color="auto"/>
          </w:tcBorders>
        </w:tcPr>
        <w:p w14:paraId="3287AD9C" w14:textId="77777777" w:rsidR="00443AC7" w:rsidRDefault="00443AC7">
          <w:pPr>
            <w:pStyle w:val="Header"/>
            <w:tabs>
              <w:tab w:val="clear" w:pos="4320"/>
              <w:tab w:val="center" w:pos="612"/>
            </w:tabs>
            <w:jc w:val="right"/>
            <w:rPr>
              <w:rFonts w:ascii="Arial" w:hAnsi="Arial"/>
              <w:b/>
              <w:caps/>
              <w:sz w:val="24"/>
            </w:rPr>
          </w:pPr>
        </w:p>
        <w:p w14:paraId="1A1C0BB9" w14:textId="77777777" w:rsidR="00443AC7" w:rsidRDefault="00443AC7">
          <w:pPr>
            <w:pStyle w:val="Header"/>
            <w:tabs>
              <w:tab w:val="clear" w:pos="4320"/>
              <w:tab w:val="center" w:pos="612"/>
            </w:tabs>
            <w:rPr>
              <w:rFonts w:ascii="Arial" w:hAnsi="Arial"/>
              <w:b/>
              <w:caps/>
            </w:rPr>
          </w:pPr>
          <w:r>
            <w:rPr>
              <w:rFonts w:ascii="Arial" w:hAnsi="Arial"/>
              <w:b/>
              <w:caps/>
            </w:rPr>
            <w:t>MASTER Terms and Conditions for license and services</w:t>
          </w:r>
        </w:p>
        <w:p w14:paraId="40FA67B6" w14:textId="77777777" w:rsidR="00443AC7" w:rsidRDefault="00443AC7">
          <w:pPr>
            <w:pStyle w:val="Header"/>
            <w:tabs>
              <w:tab w:val="clear" w:pos="4320"/>
              <w:tab w:val="center" w:pos="612"/>
            </w:tabs>
            <w:rPr>
              <w:rFonts w:ascii="Arial" w:hAnsi="Arial"/>
              <w:b/>
              <w:caps/>
              <w:sz w:val="18"/>
            </w:rPr>
          </w:pPr>
        </w:p>
        <w:p w14:paraId="61699119" w14:textId="77777777" w:rsidR="00443AC7" w:rsidRDefault="00443AC7">
          <w:pPr>
            <w:pStyle w:val="Header"/>
            <w:tabs>
              <w:tab w:val="clear" w:pos="4320"/>
              <w:tab w:val="center" w:pos="612"/>
            </w:tabs>
            <w:ind w:right="-576"/>
            <w:jc w:val="right"/>
            <w:rPr>
              <w:rFonts w:ascii="Arial" w:hAnsi="Arial"/>
              <w:b/>
              <w:caps/>
              <w:sz w:val="6"/>
            </w:rPr>
          </w:pPr>
        </w:p>
        <w:p w14:paraId="29F06013" w14:textId="77777777" w:rsidR="00443AC7" w:rsidRDefault="00443AC7">
          <w:pPr>
            <w:pStyle w:val="Header"/>
            <w:tabs>
              <w:tab w:val="clear" w:pos="4320"/>
              <w:tab w:val="center" w:pos="612"/>
            </w:tabs>
            <w:jc w:val="right"/>
            <w:rPr>
              <w:rFonts w:ascii="Arial" w:hAnsi="Arial"/>
              <w:b/>
              <w:snapToGrid w:val="0"/>
              <w:sz w:val="6"/>
            </w:rPr>
          </w:pPr>
        </w:p>
        <w:p w14:paraId="05A27346" w14:textId="77777777" w:rsidR="00443AC7" w:rsidRDefault="00443AC7">
          <w:pPr>
            <w:pStyle w:val="Header"/>
            <w:tabs>
              <w:tab w:val="clear" w:pos="4320"/>
              <w:tab w:val="center" w:pos="612"/>
            </w:tabs>
            <w:jc w:val="right"/>
            <w:rPr>
              <w:rFonts w:ascii="Arial" w:hAnsi="Arial"/>
              <w:b/>
              <w:sz w:val="10"/>
            </w:rPr>
          </w:pPr>
        </w:p>
      </w:tc>
      <w:tc>
        <w:tcPr>
          <w:tcW w:w="2880" w:type="dxa"/>
          <w:tcBorders>
            <w:bottom w:val="single" w:sz="36" w:space="0" w:color="auto"/>
          </w:tcBorders>
        </w:tcPr>
        <w:p w14:paraId="442D0B03" w14:textId="77777777" w:rsidR="00443AC7" w:rsidRDefault="00443AC7">
          <w:pPr>
            <w:ind w:left="439"/>
            <w:rPr>
              <w:rFonts w:ascii="Arial" w:hAnsi="Arial"/>
              <w:b/>
            </w:rPr>
          </w:pPr>
        </w:p>
      </w:tc>
      <w:tc>
        <w:tcPr>
          <w:tcW w:w="3960" w:type="dxa"/>
          <w:tcBorders>
            <w:bottom w:val="single" w:sz="36" w:space="0" w:color="auto"/>
          </w:tcBorders>
          <w:vAlign w:val="center"/>
        </w:tcPr>
        <w:p w14:paraId="0F0C4FFA" w14:textId="77777777" w:rsidR="00443AC7" w:rsidRDefault="00443AC7">
          <w:pPr>
            <w:pStyle w:val="Header"/>
            <w:ind w:right="-576"/>
            <w:jc w:val="center"/>
            <w:rPr>
              <w:rStyle w:val="PageNumber"/>
              <w:rFonts w:ascii="Arial" w:hAnsi="Arial" w:cs="Arial"/>
              <w:b/>
              <w:sz w:val="18"/>
              <w:szCs w:val="18"/>
            </w:rPr>
          </w:pPr>
          <w:r>
            <w:rPr>
              <w:rStyle w:val="PageNumber"/>
              <w:rFonts w:ascii="Arial" w:hAnsi="Arial" w:cs="Arial"/>
              <w:b/>
              <w:sz w:val="18"/>
              <w:szCs w:val="18"/>
            </w:rPr>
            <w:t xml:space="preserve">Effective Date: _____________________ </w:t>
          </w:r>
        </w:p>
        <w:p w14:paraId="6664F426" w14:textId="77777777" w:rsidR="00443AC7" w:rsidRDefault="00443AC7">
          <w:pPr>
            <w:pStyle w:val="Header"/>
            <w:ind w:right="-576"/>
            <w:jc w:val="center"/>
            <w:rPr>
              <w:rStyle w:val="PageNumber"/>
              <w:rFonts w:ascii="Arial" w:hAnsi="Arial" w:cs="Arial"/>
              <w:b/>
              <w:sz w:val="18"/>
              <w:szCs w:val="18"/>
            </w:rPr>
          </w:pPr>
        </w:p>
        <w:p w14:paraId="49F736D6" w14:textId="77777777" w:rsidR="00443AC7" w:rsidRDefault="00443AC7">
          <w:pPr>
            <w:pStyle w:val="Header"/>
            <w:ind w:right="-576"/>
            <w:jc w:val="center"/>
            <w:rPr>
              <w:rFonts w:ascii="Arial" w:hAnsi="Arial" w:cs="Arial"/>
              <w:b/>
              <w:sz w:val="18"/>
              <w:szCs w:val="18"/>
            </w:rPr>
          </w:pPr>
        </w:p>
      </w:tc>
    </w:tr>
  </w:tbl>
  <w:p w14:paraId="06987BEF" w14:textId="77777777" w:rsidR="00443AC7" w:rsidRDefault="00443A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90" w:type="dxa"/>
      <w:tblInd w:w="-712" w:type="dxa"/>
      <w:tblBorders>
        <w:bottom w:val="single" w:sz="36" w:space="0" w:color="auto"/>
      </w:tblBorders>
      <w:tblLook w:val="01E0" w:firstRow="1" w:lastRow="1" w:firstColumn="1" w:lastColumn="1" w:noHBand="0" w:noVBand="0"/>
    </w:tblPr>
    <w:tblGrid>
      <w:gridCol w:w="3953"/>
      <w:gridCol w:w="2880"/>
      <w:gridCol w:w="4157"/>
    </w:tblGrid>
    <w:tr w:rsidR="00443AC7" w14:paraId="18184654" w14:textId="77777777">
      <w:trPr>
        <w:trHeight w:val="990"/>
      </w:trPr>
      <w:tc>
        <w:tcPr>
          <w:tcW w:w="3953" w:type="dxa"/>
          <w:tcBorders>
            <w:bottom w:val="single" w:sz="36" w:space="0" w:color="auto"/>
          </w:tcBorders>
        </w:tcPr>
        <w:p w14:paraId="202DCE30" w14:textId="77777777" w:rsidR="00443AC7" w:rsidRDefault="00443AC7">
          <w:pPr>
            <w:pStyle w:val="Header"/>
            <w:tabs>
              <w:tab w:val="clear" w:pos="4320"/>
              <w:tab w:val="center" w:pos="612"/>
            </w:tabs>
            <w:jc w:val="right"/>
            <w:rPr>
              <w:rFonts w:ascii="Arial" w:hAnsi="Arial"/>
              <w:b/>
              <w:caps/>
              <w:sz w:val="24"/>
            </w:rPr>
          </w:pPr>
        </w:p>
        <w:p w14:paraId="184BD990" w14:textId="77777777" w:rsidR="00443AC7" w:rsidRDefault="00443AC7" w:rsidP="00F901BE">
          <w:pPr>
            <w:pStyle w:val="Header"/>
            <w:tabs>
              <w:tab w:val="clear" w:pos="4320"/>
              <w:tab w:val="center" w:pos="612"/>
            </w:tabs>
            <w:rPr>
              <w:rFonts w:ascii="Arial" w:hAnsi="Arial"/>
              <w:b/>
              <w:caps/>
            </w:rPr>
          </w:pPr>
          <w:r>
            <w:rPr>
              <w:rFonts w:ascii="Arial" w:hAnsi="Arial"/>
              <w:b/>
              <w:caps/>
            </w:rPr>
            <w:t>MASTER Terms and Conditions for license and services</w:t>
          </w:r>
        </w:p>
        <w:p w14:paraId="30E61FC9" w14:textId="77777777" w:rsidR="00443AC7" w:rsidRDefault="00443AC7">
          <w:pPr>
            <w:pStyle w:val="Header"/>
            <w:tabs>
              <w:tab w:val="clear" w:pos="4320"/>
              <w:tab w:val="center" w:pos="612"/>
            </w:tabs>
            <w:rPr>
              <w:rFonts w:ascii="Arial" w:hAnsi="Arial"/>
              <w:b/>
              <w:caps/>
            </w:rPr>
          </w:pPr>
        </w:p>
        <w:p w14:paraId="075E3DE3" w14:textId="77777777" w:rsidR="00443AC7" w:rsidRDefault="00443AC7">
          <w:pPr>
            <w:pStyle w:val="Header"/>
            <w:tabs>
              <w:tab w:val="clear" w:pos="4320"/>
              <w:tab w:val="center" w:pos="612"/>
            </w:tabs>
            <w:rPr>
              <w:rFonts w:ascii="Arial" w:hAnsi="Arial"/>
              <w:b/>
              <w:caps/>
              <w:sz w:val="18"/>
            </w:rPr>
          </w:pPr>
        </w:p>
        <w:p w14:paraId="4578D51A" w14:textId="77777777" w:rsidR="00443AC7" w:rsidRDefault="00443AC7">
          <w:pPr>
            <w:pStyle w:val="Header"/>
            <w:tabs>
              <w:tab w:val="clear" w:pos="4320"/>
              <w:tab w:val="center" w:pos="612"/>
            </w:tabs>
            <w:ind w:right="-576"/>
            <w:jc w:val="right"/>
            <w:rPr>
              <w:rFonts w:ascii="Arial" w:hAnsi="Arial"/>
              <w:b/>
              <w:caps/>
              <w:sz w:val="6"/>
            </w:rPr>
          </w:pPr>
        </w:p>
        <w:p w14:paraId="479423A8" w14:textId="77777777" w:rsidR="00443AC7" w:rsidRDefault="00443AC7">
          <w:pPr>
            <w:pStyle w:val="Header"/>
            <w:tabs>
              <w:tab w:val="clear" w:pos="4320"/>
              <w:tab w:val="center" w:pos="612"/>
            </w:tabs>
            <w:jc w:val="right"/>
            <w:rPr>
              <w:rFonts w:ascii="Arial" w:hAnsi="Arial"/>
              <w:b/>
              <w:snapToGrid w:val="0"/>
              <w:sz w:val="6"/>
            </w:rPr>
          </w:pPr>
        </w:p>
        <w:p w14:paraId="1928BC60" w14:textId="77777777" w:rsidR="00443AC7" w:rsidRDefault="00443AC7">
          <w:pPr>
            <w:pStyle w:val="Header"/>
            <w:tabs>
              <w:tab w:val="clear" w:pos="4320"/>
              <w:tab w:val="center" w:pos="612"/>
            </w:tabs>
            <w:jc w:val="right"/>
            <w:rPr>
              <w:rFonts w:ascii="Arial" w:hAnsi="Arial"/>
              <w:b/>
              <w:sz w:val="10"/>
            </w:rPr>
          </w:pPr>
        </w:p>
      </w:tc>
      <w:tc>
        <w:tcPr>
          <w:tcW w:w="2880" w:type="dxa"/>
          <w:tcBorders>
            <w:bottom w:val="single" w:sz="36" w:space="0" w:color="auto"/>
          </w:tcBorders>
        </w:tcPr>
        <w:p w14:paraId="4ACF6845" w14:textId="77777777" w:rsidR="00443AC7" w:rsidRDefault="00443AC7">
          <w:pPr>
            <w:ind w:left="539"/>
            <w:rPr>
              <w:rFonts w:ascii="Arial" w:hAnsi="Arial"/>
              <w:b/>
            </w:rPr>
          </w:pPr>
        </w:p>
      </w:tc>
      <w:tc>
        <w:tcPr>
          <w:tcW w:w="4157" w:type="dxa"/>
          <w:tcBorders>
            <w:bottom w:val="single" w:sz="36" w:space="0" w:color="auto"/>
          </w:tcBorders>
          <w:vAlign w:val="center"/>
        </w:tcPr>
        <w:p w14:paraId="11DFFE27" w14:textId="77777777" w:rsidR="00443AC7" w:rsidRDefault="00443AC7">
          <w:pPr>
            <w:pStyle w:val="Header"/>
            <w:ind w:right="-576"/>
            <w:jc w:val="center"/>
            <w:rPr>
              <w:rStyle w:val="PageNumber"/>
              <w:rFonts w:ascii="Arial" w:hAnsi="Arial" w:cs="Arial"/>
              <w:b/>
              <w:sz w:val="18"/>
              <w:szCs w:val="18"/>
            </w:rPr>
          </w:pPr>
          <w:r>
            <w:rPr>
              <w:rStyle w:val="PageNumber"/>
              <w:rFonts w:ascii="Arial" w:hAnsi="Arial" w:cs="Arial"/>
              <w:b/>
              <w:sz w:val="18"/>
              <w:szCs w:val="18"/>
            </w:rPr>
            <w:t xml:space="preserve">Effective Date: _____________________ </w:t>
          </w:r>
        </w:p>
        <w:p w14:paraId="5925E4E6" w14:textId="77777777" w:rsidR="00443AC7" w:rsidRDefault="00443AC7">
          <w:pPr>
            <w:pStyle w:val="Header"/>
            <w:ind w:right="-576"/>
            <w:jc w:val="center"/>
            <w:rPr>
              <w:rStyle w:val="PageNumber"/>
              <w:rFonts w:ascii="Arial" w:hAnsi="Arial" w:cs="Arial"/>
              <w:b/>
              <w:sz w:val="18"/>
              <w:szCs w:val="18"/>
            </w:rPr>
          </w:pPr>
        </w:p>
        <w:p w14:paraId="1DCB3761" w14:textId="77777777" w:rsidR="00443AC7" w:rsidRDefault="00443AC7">
          <w:pPr>
            <w:pStyle w:val="Header"/>
            <w:ind w:right="-576"/>
            <w:jc w:val="center"/>
            <w:rPr>
              <w:rFonts w:ascii="Arial" w:hAnsi="Arial" w:cs="Arial"/>
              <w:b/>
              <w:sz w:val="18"/>
              <w:szCs w:val="18"/>
            </w:rPr>
          </w:pPr>
        </w:p>
      </w:tc>
    </w:tr>
  </w:tbl>
  <w:p w14:paraId="764EBFEE" w14:textId="77777777" w:rsidR="00443AC7" w:rsidRDefault="00443A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C"/>
    <w:multiLevelType w:val="singleLevel"/>
    <w:tmpl w:val="0409000F"/>
    <w:lvl w:ilvl="0">
      <w:start w:val="1"/>
      <w:numFmt w:val="decimal"/>
      <w:lvlText w:val="%1."/>
      <w:lvlJc w:val="left"/>
      <w:pPr>
        <w:tabs>
          <w:tab w:val="num" w:pos="360"/>
        </w:tabs>
        <w:ind w:left="360" w:hanging="360"/>
      </w:pPr>
      <w:rPr>
        <w:rFonts w:cs="Times New Roman" w:hint="default"/>
        <w:spacing w:val="0"/>
      </w:rPr>
    </w:lvl>
  </w:abstractNum>
  <w:abstractNum w:abstractNumId="1" w15:restartNumberingAfterBreak="0">
    <w:nsid w:val="040313B9"/>
    <w:multiLevelType w:val="multilevel"/>
    <w:tmpl w:val="F288E668"/>
    <w:lvl w:ilvl="0">
      <w:start w:val="1"/>
      <w:numFmt w:val="decimal"/>
      <w:lvlText w:val="%1."/>
      <w:lvlJc w:val="left"/>
      <w:pPr>
        <w:tabs>
          <w:tab w:val="num" w:pos="360"/>
        </w:tabs>
      </w:pPr>
      <w:rPr>
        <w:rFonts w:ascii="Arial" w:hAnsi="Arial" w:cs="Times New Roman" w:hint="default"/>
        <w:b w:val="0"/>
        <w:i w:val="0"/>
        <w:sz w:val="16"/>
      </w:rPr>
    </w:lvl>
    <w:lvl w:ilvl="1">
      <w:start w:val="1"/>
      <w:numFmt w:val="lowerLetter"/>
      <w:lvlText w:val="(%2)"/>
      <w:lvlJc w:val="left"/>
      <w:pPr>
        <w:tabs>
          <w:tab w:val="num" w:pos="360"/>
        </w:tabs>
        <w:ind w:firstLine="360"/>
      </w:pPr>
      <w:rPr>
        <w:rFonts w:ascii="Arial" w:hAnsi="Arial" w:cs="Times New Roman" w:hint="default"/>
        <w:b w:val="0"/>
        <w:i w:val="0"/>
        <w:strike w:val="0"/>
        <w:dstrike w:val="0"/>
        <w:sz w:val="16"/>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098869AF"/>
    <w:multiLevelType w:val="multilevel"/>
    <w:tmpl w:val="C472C4E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09BE0161"/>
    <w:multiLevelType w:val="singleLevel"/>
    <w:tmpl w:val="43F44012"/>
    <w:lvl w:ilvl="0">
      <w:start w:val="1"/>
      <w:numFmt w:val="lowerLetter"/>
      <w:lvlText w:val="%1)"/>
      <w:legacy w:legacy="1" w:legacySpace="120" w:legacyIndent="360"/>
      <w:lvlJc w:val="left"/>
      <w:pPr>
        <w:ind w:left="360" w:hanging="360"/>
      </w:pPr>
      <w:rPr>
        <w:rFonts w:cs="Times New Roman"/>
      </w:rPr>
    </w:lvl>
  </w:abstractNum>
  <w:abstractNum w:abstractNumId="4" w15:restartNumberingAfterBreak="0">
    <w:nsid w:val="11F94019"/>
    <w:multiLevelType w:val="multilevel"/>
    <w:tmpl w:val="A08CA6F2"/>
    <w:lvl w:ilvl="0">
      <w:start w:val="1"/>
      <w:numFmt w:val="decimal"/>
      <w:lvlText w:val="%1."/>
      <w:lvlJc w:val="left"/>
      <w:pPr>
        <w:tabs>
          <w:tab w:val="num" w:pos="360"/>
        </w:tabs>
      </w:pPr>
      <w:rPr>
        <w:rFonts w:ascii="Arial" w:hAnsi="Arial" w:cs="Times New Roman" w:hint="default"/>
        <w:b w:val="0"/>
        <w:i w:val="0"/>
        <w:sz w:val="16"/>
      </w:rPr>
    </w:lvl>
    <w:lvl w:ilvl="1">
      <w:start w:val="1"/>
      <w:numFmt w:val="lowerLetter"/>
      <w:lvlText w:val="(%2)"/>
      <w:lvlJc w:val="left"/>
      <w:pPr>
        <w:tabs>
          <w:tab w:val="num" w:pos="720"/>
        </w:tabs>
        <w:ind w:firstLine="720"/>
      </w:pPr>
      <w:rPr>
        <w:rFonts w:ascii="Arial" w:hAnsi="Arial" w:cs="Times New Roman" w:hint="default"/>
        <w:b w:val="0"/>
        <w:i w:val="0"/>
        <w:strike w:val="0"/>
        <w:dstrike w:val="0"/>
        <w:sz w:val="2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3F26D0E"/>
    <w:multiLevelType w:val="multilevel"/>
    <w:tmpl w:val="35623E2A"/>
    <w:lvl w:ilvl="0">
      <w:start w:val="1"/>
      <w:numFmt w:val="decimal"/>
      <w:lvlText w:val="%1."/>
      <w:lvlJc w:val="left"/>
      <w:pPr>
        <w:tabs>
          <w:tab w:val="num" w:pos="720"/>
        </w:tabs>
      </w:pPr>
      <w:rPr>
        <w:rFonts w:ascii="Arial Bold" w:hAnsi="Arial Bold" w:cs="Times New Roman" w:hint="default"/>
        <w:b/>
        <w:i w:val="0"/>
        <w:sz w:val="18"/>
        <w:szCs w:val="18"/>
      </w:rPr>
    </w:lvl>
    <w:lvl w:ilvl="1">
      <w:start w:val="1"/>
      <w:numFmt w:val="decimal"/>
      <w:lvlText w:val="%1.%2."/>
      <w:lvlJc w:val="left"/>
      <w:pPr>
        <w:tabs>
          <w:tab w:val="num" w:pos="720"/>
        </w:tabs>
      </w:pPr>
      <w:rPr>
        <w:rFonts w:ascii="Arial" w:hAnsi="Arial" w:cs="Arial" w:hint="default"/>
        <w:b w:val="0"/>
        <w:i w:val="0"/>
        <w:sz w:val="18"/>
        <w:szCs w:val="18"/>
      </w:rPr>
    </w:lvl>
    <w:lvl w:ilvl="2">
      <w:start w:val="1"/>
      <w:numFmt w:val="decimal"/>
      <w:lvlText w:val="%1.%2.%3."/>
      <w:lvlJc w:val="left"/>
      <w:pPr>
        <w:tabs>
          <w:tab w:val="num" w:pos="720"/>
        </w:tabs>
        <w:ind w:firstLine="720"/>
      </w:pPr>
      <w:rPr>
        <w:rFonts w:ascii="Arial" w:hAnsi="Arial" w:cs="Arial" w:hint="default"/>
        <w:b w:val="0"/>
        <w:i w:val="0"/>
        <w:sz w:val="20"/>
        <w:szCs w:val="20"/>
      </w:rPr>
    </w:lvl>
    <w:lvl w:ilvl="3">
      <w:start w:val="1"/>
      <w:numFmt w:val="lowerLetter"/>
      <w:lvlText w:val="(%4)"/>
      <w:lvlJc w:val="left"/>
      <w:pPr>
        <w:tabs>
          <w:tab w:val="num" w:pos="720"/>
        </w:tabs>
        <w:ind w:firstLine="1440"/>
      </w:pPr>
      <w:rPr>
        <w:rFonts w:ascii="Arial Bold" w:hAnsi="Arial Bold" w:cs="Times New Roman" w:hint="default"/>
        <w:b/>
        <w:i w:val="0"/>
        <w:sz w:val="20"/>
        <w:szCs w:val="20"/>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15:restartNumberingAfterBreak="0">
    <w:nsid w:val="155B6EE7"/>
    <w:multiLevelType w:val="multilevel"/>
    <w:tmpl w:val="65CEFBDA"/>
    <w:lvl w:ilvl="0">
      <w:start w:val="1"/>
      <w:numFmt w:val="decimal"/>
      <w:lvlText w:val="%1."/>
      <w:lvlJc w:val="left"/>
      <w:pPr>
        <w:tabs>
          <w:tab w:val="num" w:pos="720"/>
        </w:tabs>
      </w:pPr>
      <w:rPr>
        <w:rFonts w:ascii="Arial Bold" w:hAnsi="Arial Bold" w:cs="Times New Roman" w:hint="default"/>
        <w:b/>
        <w:i w:val="0"/>
        <w:sz w:val="17"/>
        <w:szCs w:val="17"/>
      </w:rPr>
    </w:lvl>
    <w:lvl w:ilvl="1">
      <w:start w:val="1"/>
      <w:numFmt w:val="decimal"/>
      <w:lvlText w:val="%1.%2"/>
      <w:lvlJc w:val="left"/>
      <w:pPr>
        <w:tabs>
          <w:tab w:val="num" w:pos="720"/>
        </w:tabs>
      </w:pPr>
      <w:rPr>
        <w:rFonts w:ascii="Arial" w:hAnsi="Arial" w:cs="Times New Roman" w:hint="default"/>
        <w:b w:val="0"/>
        <w:i w:val="0"/>
        <w:sz w:val="17"/>
        <w:szCs w:val="17"/>
      </w:rPr>
    </w:lvl>
    <w:lvl w:ilvl="2">
      <w:start w:val="1"/>
      <w:numFmt w:val="lowerLetter"/>
      <w:lvlText w:val="(%3)"/>
      <w:lvlJc w:val="left"/>
      <w:pPr>
        <w:tabs>
          <w:tab w:val="num" w:pos="360"/>
        </w:tabs>
        <w:ind w:firstLine="360"/>
      </w:pPr>
      <w:rPr>
        <w:rFonts w:ascii="Arial" w:hAnsi="Arial" w:cs="Times New Roman" w:hint="default"/>
        <w:b w:val="0"/>
        <w:i w:val="0"/>
        <w:sz w:val="18"/>
        <w:szCs w:val="18"/>
      </w:rPr>
    </w:lvl>
    <w:lvl w:ilvl="3">
      <w:start w:val="1"/>
      <w:numFmt w:val="lowerRoman"/>
      <w:lvlText w:val="(%4)"/>
      <w:lvlJc w:val="left"/>
      <w:pPr>
        <w:tabs>
          <w:tab w:val="num" w:pos="360"/>
        </w:tabs>
        <w:ind w:firstLine="360"/>
      </w:pPr>
      <w:rPr>
        <w:rFonts w:ascii="Arial" w:hAnsi="Arial" w:cs="Times New Roman" w:hint="default"/>
        <w:b w:val="0"/>
        <w:i w:val="0"/>
        <w:sz w:val="16"/>
        <w:szCs w:val="16"/>
      </w:rPr>
    </w:lvl>
    <w:lvl w:ilvl="4">
      <w:start w:val="1"/>
      <w:numFmt w:val="decimal"/>
      <w:lvlText w:val="%1.%2.%3.%4.%5"/>
      <w:lvlJc w:val="left"/>
      <w:pPr>
        <w:tabs>
          <w:tab w:val="num" w:pos="1440"/>
        </w:tabs>
        <w:ind w:left="1440" w:hanging="144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7" w15:restartNumberingAfterBreak="0">
    <w:nsid w:val="22763BD6"/>
    <w:multiLevelType w:val="multilevel"/>
    <w:tmpl w:val="CE44890C"/>
    <w:lvl w:ilvl="0">
      <w:start w:val="1"/>
      <w:numFmt w:val="decimal"/>
      <w:lvlText w:val="%1."/>
      <w:lvlJc w:val="left"/>
      <w:pPr>
        <w:tabs>
          <w:tab w:val="num" w:pos="360"/>
        </w:tabs>
      </w:pPr>
      <w:rPr>
        <w:rFonts w:ascii="Arial" w:hAnsi="Arial" w:cs="Times New Roman" w:hint="default"/>
        <w:b w:val="0"/>
        <w:i w:val="0"/>
        <w:sz w:val="16"/>
      </w:rPr>
    </w:lvl>
    <w:lvl w:ilvl="1">
      <w:start w:val="1"/>
      <w:numFmt w:val="lowerLetter"/>
      <w:lvlText w:val="(%2)"/>
      <w:lvlJc w:val="left"/>
      <w:pPr>
        <w:tabs>
          <w:tab w:val="num" w:pos="720"/>
        </w:tabs>
        <w:ind w:left="1440" w:hanging="720"/>
      </w:pPr>
      <w:rPr>
        <w:rFonts w:ascii="Arial" w:hAnsi="Arial" w:cs="Times New Roman" w:hint="default"/>
        <w:b w:val="0"/>
        <w:i w:val="0"/>
        <w:strike w:val="0"/>
        <w:dstrike w:val="0"/>
        <w:sz w:val="2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499D5E84"/>
    <w:multiLevelType w:val="multilevel"/>
    <w:tmpl w:val="C99AB1F8"/>
    <w:name w:val="zzmpStandard||Standard|2|3|1|1|10|0||3|10|0||1|12|0||1|12|0||1|12|0||1|12|0||1|12|0||1|12|0||1|12|0||"/>
    <w:lvl w:ilvl="0">
      <w:start w:val="1"/>
      <w:numFmt w:val="decimal"/>
      <w:pStyle w:val="StandardL1"/>
      <w:isLgl/>
      <w:lvlText w:val="%1."/>
      <w:lvlJc w:val="left"/>
      <w:pPr>
        <w:tabs>
          <w:tab w:val="num" w:pos="360"/>
        </w:tabs>
      </w:pPr>
      <w:rPr>
        <w:rFonts w:cs="Times New Roman"/>
        <w:b/>
        <w:i w:val="0"/>
        <w:caps w:val="0"/>
        <w:u w:val="none"/>
      </w:rPr>
    </w:lvl>
    <w:lvl w:ilvl="1">
      <w:start w:val="1"/>
      <w:numFmt w:val="lowerLetter"/>
      <w:pStyle w:val="StandardL2"/>
      <w:suff w:val="nothing"/>
      <w:lvlText w:val="(%2)"/>
      <w:lvlJc w:val="left"/>
      <w:pPr>
        <w:tabs>
          <w:tab w:val="num" w:pos="1080"/>
        </w:tabs>
        <w:ind w:firstLine="360"/>
      </w:pPr>
      <w:rPr>
        <w:rFonts w:cs="Times New Roman"/>
        <w:b w:val="0"/>
        <w:i w:val="0"/>
        <w:caps w:val="0"/>
        <w:u w:val="none"/>
      </w:rPr>
    </w:lvl>
    <w:lvl w:ilvl="2">
      <w:start w:val="1"/>
      <w:numFmt w:val="lowerRoman"/>
      <w:pStyle w:val="StandardL3"/>
      <w:lvlText w:val="(%3)"/>
      <w:lvlJc w:val="left"/>
      <w:pPr>
        <w:tabs>
          <w:tab w:val="num" w:pos="2160"/>
        </w:tabs>
        <w:ind w:firstLine="1440"/>
      </w:pPr>
      <w:rPr>
        <w:rFonts w:cs="Times New Roman"/>
        <w:b w:val="0"/>
        <w:i w:val="0"/>
        <w:caps w:val="0"/>
        <w:u w:val="none"/>
      </w:rPr>
    </w:lvl>
    <w:lvl w:ilvl="3">
      <w:start w:val="1"/>
      <w:numFmt w:val="decimal"/>
      <w:pStyle w:val="StandardL4"/>
      <w:lvlText w:val="(%4)"/>
      <w:lvlJc w:val="left"/>
      <w:pPr>
        <w:tabs>
          <w:tab w:val="num" w:pos="2880"/>
        </w:tabs>
        <w:ind w:firstLine="2160"/>
      </w:pPr>
      <w:rPr>
        <w:rFonts w:cs="Times New Roman"/>
        <w:b w:val="0"/>
        <w:i w:val="0"/>
        <w:caps w:val="0"/>
        <w:u w:val="none"/>
      </w:rPr>
    </w:lvl>
    <w:lvl w:ilvl="4">
      <w:start w:val="1"/>
      <w:numFmt w:val="lowerLetter"/>
      <w:pStyle w:val="StandardL5"/>
      <w:lvlText w:val="%5."/>
      <w:lvlJc w:val="left"/>
      <w:pPr>
        <w:tabs>
          <w:tab w:val="num" w:pos="3600"/>
        </w:tabs>
        <w:ind w:firstLine="2880"/>
      </w:pPr>
      <w:rPr>
        <w:rFonts w:cs="Times New Roman"/>
        <w:b w:val="0"/>
        <w:i w:val="0"/>
        <w:caps w:val="0"/>
        <w:u w:val="none"/>
      </w:rPr>
    </w:lvl>
    <w:lvl w:ilvl="5">
      <w:start w:val="1"/>
      <w:numFmt w:val="lowerRoman"/>
      <w:pStyle w:val="StandardL6"/>
      <w:lvlText w:val="%6."/>
      <w:lvlJc w:val="left"/>
      <w:pPr>
        <w:tabs>
          <w:tab w:val="num" w:pos="4320"/>
        </w:tabs>
        <w:ind w:firstLine="3600"/>
      </w:pPr>
      <w:rPr>
        <w:rFonts w:cs="Times New Roman"/>
        <w:b w:val="0"/>
        <w:i w:val="0"/>
        <w:caps w:val="0"/>
        <w:u w:val="none"/>
      </w:rPr>
    </w:lvl>
    <w:lvl w:ilvl="6">
      <w:start w:val="1"/>
      <w:numFmt w:val="decimal"/>
      <w:pStyle w:val="StandardL7"/>
      <w:lvlText w:val="%7)"/>
      <w:lvlJc w:val="left"/>
      <w:pPr>
        <w:tabs>
          <w:tab w:val="num" w:pos="5040"/>
        </w:tabs>
        <w:ind w:firstLine="4320"/>
      </w:pPr>
      <w:rPr>
        <w:rFonts w:cs="Times New Roman"/>
        <w:b w:val="0"/>
        <w:i w:val="0"/>
        <w:caps w:val="0"/>
        <w:u w:val="none"/>
      </w:rPr>
    </w:lvl>
    <w:lvl w:ilvl="7">
      <w:start w:val="1"/>
      <w:numFmt w:val="lowerLetter"/>
      <w:pStyle w:val="StandardL8"/>
      <w:lvlText w:val="%8)"/>
      <w:lvlJc w:val="left"/>
      <w:pPr>
        <w:tabs>
          <w:tab w:val="num" w:pos="5760"/>
        </w:tabs>
        <w:ind w:firstLine="5040"/>
      </w:pPr>
      <w:rPr>
        <w:rFonts w:cs="Times New Roman"/>
        <w:b w:val="0"/>
        <w:i w:val="0"/>
        <w:caps w:val="0"/>
        <w:u w:val="none"/>
      </w:rPr>
    </w:lvl>
    <w:lvl w:ilvl="8">
      <w:start w:val="1"/>
      <w:numFmt w:val="lowerRoman"/>
      <w:pStyle w:val="StandardL9"/>
      <w:lvlText w:val="%9)"/>
      <w:lvlJc w:val="left"/>
      <w:pPr>
        <w:tabs>
          <w:tab w:val="num" w:pos="6480"/>
        </w:tabs>
        <w:ind w:firstLine="5760"/>
      </w:pPr>
      <w:rPr>
        <w:rFonts w:cs="Times New Roman"/>
        <w:b w:val="0"/>
        <w:i w:val="0"/>
        <w:caps w:val="0"/>
        <w:u w:val="none"/>
      </w:rPr>
    </w:lvl>
  </w:abstractNum>
  <w:abstractNum w:abstractNumId="9" w15:restartNumberingAfterBreak="0">
    <w:nsid w:val="4EA25F21"/>
    <w:multiLevelType w:val="hybridMultilevel"/>
    <w:tmpl w:val="36CC9966"/>
    <w:lvl w:ilvl="0" w:tplc="59D6EAD0">
      <w:start w:val="1"/>
      <w:numFmt w:val="decimal"/>
      <w:lvlText w:val="%1."/>
      <w:lvlJc w:val="left"/>
      <w:pPr>
        <w:tabs>
          <w:tab w:val="num" w:pos="720"/>
        </w:tabs>
        <w:ind w:left="72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72F45402"/>
    <w:multiLevelType w:val="multilevel"/>
    <w:tmpl w:val="9D927FFA"/>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7FDE2BF1"/>
    <w:multiLevelType w:val="singleLevel"/>
    <w:tmpl w:val="11CAD580"/>
    <w:lvl w:ilvl="0">
      <w:start w:val="5"/>
      <w:numFmt w:val="decimal"/>
      <w:lvlText w:val="%1."/>
      <w:legacy w:legacy="1" w:legacySpace="120" w:legacyIndent="360"/>
      <w:lvlJc w:val="left"/>
      <w:pPr>
        <w:ind w:left="360" w:hanging="360"/>
      </w:pPr>
      <w:rPr>
        <w:rFonts w:cs="Times New Roman"/>
      </w:rPr>
    </w:lvl>
  </w:abstractNum>
  <w:num w:numId="1">
    <w:abstractNumId w:val="9"/>
  </w:num>
  <w:num w:numId="2">
    <w:abstractNumId w:val="10"/>
  </w:num>
  <w:num w:numId="3">
    <w:abstractNumId w:val="1"/>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num>
  <w:num w:numId="8">
    <w:abstractNumId w:val="4"/>
  </w:num>
  <w:num w:numId="9">
    <w:abstractNumId w:val="6"/>
  </w:num>
  <w:num w:numId="10">
    <w:abstractNumId w:val="11"/>
  </w:num>
  <w:num w:numId="11">
    <w:abstractNumId w:val="3"/>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5"/>
  </w:num>
  <w:num w:numId="22">
    <w:abstractNumId w:val="8"/>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47F4"/>
    <w:rsid w:val="00006AE0"/>
    <w:rsid w:val="000247F0"/>
    <w:rsid w:val="00027C3D"/>
    <w:rsid w:val="00030E3B"/>
    <w:rsid w:val="00042946"/>
    <w:rsid w:val="00050216"/>
    <w:rsid w:val="00057A94"/>
    <w:rsid w:val="00064D77"/>
    <w:rsid w:val="000711E3"/>
    <w:rsid w:val="00072D81"/>
    <w:rsid w:val="00077AA3"/>
    <w:rsid w:val="00086D2C"/>
    <w:rsid w:val="000A1E5A"/>
    <w:rsid w:val="000A4335"/>
    <w:rsid w:val="000A4636"/>
    <w:rsid w:val="000A7CED"/>
    <w:rsid w:val="000C3416"/>
    <w:rsid w:val="000E725A"/>
    <w:rsid w:val="000F2D61"/>
    <w:rsid w:val="00113E68"/>
    <w:rsid w:val="00117991"/>
    <w:rsid w:val="0012289C"/>
    <w:rsid w:val="001248BE"/>
    <w:rsid w:val="001251C7"/>
    <w:rsid w:val="00132533"/>
    <w:rsid w:val="0013459A"/>
    <w:rsid w:val="0014214C"/>
    <w:rsid w:val="0015067D"/>
    <w:rsid w:val="00160C99"/>
    <w:rsid w:val="001666B1"/>
    <w:rsid w:val="001710FC"/>
    <w:rsid w:val="00183058"/>
    <w:rsid w:val="001962B3"/>
    <w:rsid w:val="001B4A0C"/>
    <w:rsid w:val="001B773D"/>
    <w:rsid w:val="001C2386"/>
    <w:rsid w:val="001C4F93"/>
    <w:rsid w:val="001C55DC"/>
    <w:rsid w:val="001F202A"/>
    <w:rsid w:val="001F458F"/>
    <w:rsid w:val="001F7EFB"/>
    <w:rsid w:val="0020069A"/>
    <w:rsid w:val="00200AAB"/>
    <w:rsid w:val="00200F47"/>
    <w:rsid w:val="00214604"/>
    <w:rsid w:val="00232BF6"/>
    <w:rsid w:val="00243ED7"/>
    <w:rsid w:val="002513D1"/>
    <w:rsid w:val="00265C95"/>
    <w:rsid w:val="00265E0C"/>
    <w:rsid w:val="002808B1"/>
    <w:rsid w:val="0028092A"/>
    <w:rsid w:val="00281F96"/>
    <w:rsid w:val="00286A41"/>
    <w:rsid w:val="002B5B53"/>
    <w:rsid w:val="002C0927"/>
    <w:rsid w:val="002C5F27"/>
    <w:rsid w:val="002D6B90"/>
    <w:rsid w:val="002E0436"/>
    <w:rsid w:val="002E4874"/>
    <w:rsid w:val="002F1AB9"/>
    <w:rsid w:val="002F5077"/>
    <w:rsid w:val="003113F9"/>
    <w:rsid w:val="003140F8"/>
    <w:rsid w:val="0031649C"/>
    <w:rsid w:val="003312F7"/>
    <w:rsid w:val="00332C95"/>
    <w:rsid w:val="003407A8"/>
    <w:rsid w:val="00343D65"/>
    <w:rsid w:val="00346DC2"/>
    <w:rsid w:val="00347DE8"/>
    <w:rsid w:val="00356AA5"/>
    <w:rsid w:val="00356C4F"/>
    <w:rsid w:val="00366F45"/>
    <w:rsid w:val="00391CB0"/>
    <w:rsid w:val="003952E1"/>
    <w:rsid w:val="003A0F63"/>
    <w:rsid w:val="003B1648"/>
    <w:rsid w:val="003B2FF6"/>
    <w:rsid w:val="003B799F"/>
    <w:rsid w:val="003C6ACE"/>
    <w:rsid w:val="003D1A89"/>
    <w:rsid w:val="003E1437"/>
    <w:rsid w:val="003E3BFD"/>
    <w:rsid w:val="003E7781"/>
    <w:rsid w:val="003F0CC3"/>
    <w:rsid w:val="003F54D6"/>
    <w:rsid w:val="00405240"/>
    <w:rsid w:val="004151DF"/>
    <w:rsid w:val="00424ADF"/>
    <w:rsid w:val="00426377"/>
    <w:rsid w:val="004275F1"/>
    <w:rsid w:val="00431221"/>
    <w:rsid w:val="00443AC7"/>
    <w:rsid w:val="004445D9"/>
    <w:rsid w:val="004547CC"/>
    <w:rsid w:val="00457481"/>
    <w:rsid w:val="004626EE"/>
    <w:rsid w:val="0047059A"/>
    <w:rsid w:val="00483A23"/>
    <w:rsid w:val="00496633"/>
    <w:rsid w:val="00496C3B"/>
    <w:rsid w:val="00497E0F"/>
    <w:rsid w:val="004A123E"/>
    <w:rsid w:val="004A4253"/>
    <w:rsid w:val="004A5E78"/>
    <w:rsid w:val="004B0517"/>
    <w:rsid w:val="004B2E66"/>
    <w:rsid w:val="004B460E"/>
    <w:rsid w:val="004C61B5"/>
    <w:rsid w:val="004D0601"/>
    <w:rsid w:val="004E0095"/>
    <w:rsid w:val="004E7D4B"/>
    <w:rsid w:val="004F1370"/>
    <w:rsid w:val="004F5083"/>
    <w:rsid w:val="00506EBD"/>
    <w:rsid w:val="00507DA5"/>
    <w:rsid w:val="0051240F"/>
    <w:rsid w:val="00512C2A"/>
    <w:rsid w:val="00522F51"/>
    <w:rsid w:val="00533286"/>
    <w:rsid w:val="00560E2C"/>
    <w:rsid w:val="00577A41"/>
    <w:rsid w:val="005808C8"/>
    <w:rsid w:val="0058226A"/>
    <w:rsid w:val="005833E1"/>
    <w:rsid w:val="00584452"/>
    <w:rsid w:val="00586252"/>
    <w:rsid w:val="00587168"/>
    <w:rsid w:val="00591FE5"/>
    <w:rsid w:val="00595CEF"/>
    <w:rsid w:val="0059612C"/>
    <w:rsid w:val="005A4C66"/>
    <w:rsid w:val="005B41F3"/>
    <w:rsid w:val="005C196D"/>
    <w:rsid w:val="005C42BD"/>
    <w:rsid w:val="005D22E4"/>
    <w:rsid w:val="005E20E0"/>
    <w:rsid w:val="005E408D"/>
    <w:rsid w:val="006002DA"/>
    <w:rsid w:val="00605550"/>
    <w:rsid w:val="00606635"/>
    <w:rsid w:val="00611537"/>
    <w:rsid w:val="00620D7E"/>
    <w:rsid w:val="00625A1E"/>
    <w:rsid w:val="00632E64"/>
    <w:rsid w:val="00641615"/>
    <w:rsid w:val="006425AB"/>
    <w:rsid w:val="00643339"/>
    <w:rsid w:val="006727C9"/>
    <w:rsid w:val="00684FA9"/>
    <w:rsid w:val="006C0A5B"/>
    <w:rsid w:val="006E5FE7"/>
    <w:rsid w:val="006F363A"/>
    <w:rsid w:val="006F4305"/>
    <w:rsid w:val="006F48E3"/>
    <w:rsid w:val="006F5803"/>
    <w:rsid w:val="006F6563"/>
    <w:rsid w:val="007031EC"/>
    <w:rsid w:val="00703BEB"/>
    <w:rsid w:val="00703CF6"/>
    <w:rsid w:val="0070448E"/>
    <w:rsid w:val="007066A6"/>
    <w:rsid w:val="00710953"/>
    <w:rsid w:val="00716877"/>
    <w:rsid w:val="0072349F"/>
    <w:rsid w:val="00726BD8"/>
    <w:rsid w:val="00747EC4"/>
    <w:rsid w:val="00752091"/>
    <w:rsid w:val="00753857"/>
    <w:rsid w:val="00755414"/>
    <w:rsid w:val="00765C84"/>
    <w:rsid w:val="00770CDD"/>
    <w:rsid w:val="0077693E"/>
    <w:rsid w:val="007941BD"/>
    <w:rsid w:val="007A3016"/>
    <w:rsid w:val="007B0BAF"/>
    <w:rsid w:val="007C3408"/>
    <w:rsid w:val="007C7467"/>
    <w:rsid w:val="007D3634"/>
    <w:rsid w:val="007E72E9"/>
    <w:rsid w:val="007F1BBC"/>
    <w:rsid w:val="007F2EE5"/>
    <w:rsid w:val="008056E1"/>
    <w:rsid w:val="008132EA"/>
    <w:rsid w:val="0081618D"/>
    <w:rsid w:val="00822E05"/>
    <w:rsid w:val="00823068"/>
    <w:rsid w:val="008235F2"/>
    <w:rsid w:val="008266E9"/>
    <w:rsid w:val="0083068F"/>
    <w:rsid w:val="00835C70"/>
    <w:rsid w:val="008406BC"/>
    <w:rsid w:val="00841753"/>
    <w:rsid w:val="0085636B"/>
    <w:rsid w:val="00856E05"/>
    <w:rsid w:val="00874822"/>
    <w:rsid w:val="008909C2"/>
    <w:rsid w:val="008B0F09"/>
    <w:rsid w:val="008C0F77"/>
    <w:rsid w:val="008C6841"/>
    <w:rsid w:val="008C7DA2"/>
    <w:rsid w:val="008D671E"/>
    <w:rsid w:val="008D6FAC"/>
    <w:rsid w:val="008D7EE9"/>
    <w:rsid w:val="008E1BE6"/>
    <w:rsid w:val="008E5028"/>
    <w:rsid w:val="008F1AAC"/>
    <w:rsid w:val="00903DDF"/>
    <w:rsid w:val="00907162"/>
    <w:rsid w:val="00923B09"/>
    <w:rsid w:val="00927028"/>
    <w:rsid w:val="0093129B"/>
    <w:rsid w:val="00942AD8"/>
    <w:rsid w:val="00951A1F"/>
    <w:rsid w:val="009534CD"/>
    <w:rsid w:val="00955E6E"/>
    <w:rsid w:val="009578BB"/>
    <w:rsid w:val="009662B9"/>
    <w:rsid w:val="0096659B"/>
    <w:rsid w:val="009756FE"/>
    <w:rsid w:val="009828E0"/>
    <w:rsid w:val="009A0108"/>
    <w:rsid w:val="009B50B5"/>
    <w:rsid w:val="009D12DF"/>
    <w:rsid w:val="009E0EA6"/>
    <w:rsid w:val="009E3DC8"/>
    <w:rsid w:val="009F1624"/>
    <w:rsid w:val="009F57CC"/>
    <w:rsid w:val="00A05305"/>
    <w:rsid w:val="00A13032"/>
    <w:rsid w:val="00A155A8"/>
    <w:rsid w:val="00A273E4"/>
    <w:rsid w:val="00A32EF1"/>
    <w:rsid w:val="00A4212E"/>
    <w:rsid w:val="00A46B1B"/>
    <w:rsid w:val="00A50F08"/>
    <w:rsid w:val="00A547F4"/>
    <w:rsid w:val="00A55328"/>
    <w:rsid w:val="00A706AB"/>
    <w:rsid w:val="00A775B0"/>
    <w:rsid w:val="00A820CF"/>
    <w:rsid w:val="00A85F97"/>
    <w:rsid w:val="00A928E9"/>
    <w:rsid w:val="00A94DCF"/>
    <w:rsid w:val="00A95D14"/>
    <w:rsid w:val="00A97BCF"/>
    <w:rsid w:val="00AA3D75"/>
    <w:rsid w:val="00AA7958"/>
    <w:rsid w:val="00AD0E26"/>
    <w:rsid w:val="00AE3A19"/>
    <w:rsid w:val="00AE7028"/>
    <w:rsid w:val="00AF679D"/>
    <w:rsid w:val="00AF7B9B"/>
    <w:rsid w:val="00B00E26"/>
    <w:rsid w:val="00B034D6"/>
    <w:rsid w:val="00B03E92"/>
    <w:rsid w:val="00B06BA1"/>
    <w:rsid w:val="00B23777"/>
    <w:rsid w:val="00B34CFA"/>
    <w:rsid w:val="00B36686"/>
    <w:rsid w:val="00B43215"/>
    <w:rsid w:val="00B45F63"/>
    <w:rsid w:val="00B47B88"/>
    <w:rsid w:val="00B67120"/>
    <w:rsid w:val="00B67405"/>
    <w:rsid w:val="00B70DEB"/>
    <w:rsid w:val="00B73C94"/>
    <w:rsid w:val="00B97B84"/>
    <w:rsid w:val="00BA4583"/>
    <w:rsid w:val="00BA4CA6"/>
    <w:rsid w:val="00BA6282"/>
    <w:rsid w:val="00BB016B"/>
    <w:rsid w:val="00BB3196"/>
    <w:rsid w:val="00BB63D3"/>
    <w:rsid w:val="00BB6C19"/>
    <w:rsid w:val="00BC0FFA"/>
    <w:rsid w:val="00BC120F"/>
    <w:rsid w:val="00BC1B32"/>
    <w:rsid w:val="00BC4B1D"/>
    <w:rsid w:val="00BC538D"/>
    <w:rsid w:val="00BF1990"/>
    <w:rsid w:val="00C07347"/>
    <w:rsid w:val="00C07F8F"/>
    <w:rsid w:val="00C1041B"/>
    <w:rsid w:val="00C12538"/>
    <w:rsid w:val="00C13961"/>
    <w:rsid w:val="00C179A3"/>
    <w:rsid w:val="00C21453"/>
    <w:rsid w:val="00C23E12"/>
    <w:rsid w:val="00C31F59"/>
    <w:rsid w:val="00C34649"/>
    <w:rsid w:val="00C37CF1"/>
    <w:rsid w:val="00C52B61"/>
    <w:rsid w:val="00C573C3"/>
    <w:rsid w:val="00C717DD"/>
    <w:rsid w:val="00C853E6"/>
    <w:rsid w:val="00CA3D1C"/>
    <w:rsid w:val="00CA55A2"/>
    <w:rsid w:val="00CB27B4"/>
    <w:rsid w:val="00CB29DF"/>
    <w:rsid w:val="00CB4B80"/>
    <w:rsid w:val="00CB6A96"/>
    <w:rsid w:val="00CC5389"/>
    <w:rsid w:val="00CC5CD1"/>
    <w:rsid w:val="00CE361D"/>
    <w:rsid w:val="00CF2E6D"/>
    <w:rsid w:val="00CF3E6E"/>
    <w:rsid w:val="00D0088D"/>
    <w:rsid w:val="00D07280"/>
    <w:rsid w:val="00D07E7C"/>
    <w:rsid w:val="00D136C1"/>
    <w:rsid w:val="00D44C72"/>
    <w:rsid w:val="00D5009C"/>
    <w:rsid w:val="00D55BC7"/>
    <w:rsid w:val="00D65A00"/>
    <w:rsid w:val="00D73A47"/>
    <w:rsid w:val="00D9523B"/>
    <w:rsid w:val="00D97854"/>
    <w:rsid w:val="00DA3D6F"/>
    <w:rsid w:val="00DB220A"/>
    <w:rsid w:val="00DB4943"/>
    <w:rsid w:val="00DB6970"/>
    <w:rsid w:val="00DC26CF"/>
    <w:rsid w:val="00DD2C98"/>
    <w:rsid w:val="00DD4731"/>
    <w:rsid w:val="00DD4D4D"/>
    <w:rsid w:val="00DF33FD"/>
    <w:rsid w:val="00E01A33"/>
    <w:rsid w:val="00E062EC"/>
    <w:rsid w:val="00E07519"/>
    <w:rsid w:val="00E16BF2"/>
    <w:rsid w:val="00E16E91"/>
    <w:rsid w:val="00E2794D"/>
    <w:rsid w:val="00E31B25"/>
    <w:rsid w:val="00E3477B"/>
    <w:rsid w:val="00E3648E"/>
    <w:rsid w:val="00E418F7"/>
    <w:rsid w:val="00E42498"/>
    <w:rsid w:val="00E44997"/>
    <w:rsid w:val="00E44EFC"/>
    <w:rsid w:val="00E476C2"/>
    <w:rsid w:val="00E56099"/>
    <w:rsid w:val="00E63F4E"/>
    <w:rsid w:val="00E67E1D"/>
    <w:rsid w:val="00E72B90"/>
    <w:rsid w:val="00E91BB4"/>
    <w:rsid w:val="00E91F90"/>
    <w:rsid w:val="00EA5D12"/>
    <w:rsid w:val="00EB0239"/>
    <w:rsid w:val="00EC1A9A"/>
    <w:rsid w:val="00EC2967"/>
    <w:rsid w:val="00EC6483"/>
    <w:rsid w:val="00ED2219"/>
    <w:rsid w:val="00ED242B"/>
    <w:rsid w:val="00ED27DC"/>
    <w:rsid w:val="00ED2B74"/>
    <w:rsid w:val="00EE29EC"/>
    <w:rsid w:val="00EE2EF3"/>
    <w:rsid w:val="00EE4C03"/>
    <w:rsid w:val="00EE6ACE"/>
    <w:rsid w:val="00F13951"/>
    <w:rsid w:val="00F2108E"/>
    <w:rsid w:val="00F24F65"/>
    <w:rsid w:val="00F309A0"/>
    <w:rsid w:val="00F41537"/>
    <w:rsid w:val="00F42F64"/>
    <w:rsid w:val="00F43CE6"/>
    <w:rsid w:val="00F526D4"/>
    <w:rsid w:val="00F6179A"/>
    <w:rsid w:val="00F646FA"/>
    <w:rsid w:val="00F82B3B"/>
    <w:rsid w:val="00F901BE"/>
    <w:rsid w:val="00F908FC"/>
    <w:rsid w:val="00F921F5"/>
    <w:rsid w:val="00FA095A"/>
    <w:rsid w:val="00FA4C65"/>
    <w:rsid w:val="00FA71E0"/>
    <w:rsid w:val="00FD5483"/>
    <w:rsid w:val="00FE120D"/>
    <w:rsid w:val="00FF33B7"/>
    <w:rsid w:val="00FF3B20"/>
    <w:rsid w:val="00FF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F8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990"/>
    <w:rPr>
      <w:rFonts w:ascii="AGaramond" w:hAnsi="AGaramond"/>
    </w:rPr>
  </w:style>
  <w:style w:type="paragraph" w:styleId="Heading1">
    <w:name w:val="heading 1"/>
    <w:basedOn w:val="Normal"/>
    <w:next w:val="Normal"/>
    <w:link w:val="Heading1Char"/>
    <w:uiPriority w:val="99"/>
    <w:qFormat/>
    <w:rsid w:val="00BF1990"/>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0088D"/>
    <w:rPr>
      <w:rFonts w:ascii="Cambria" w:hAnsi="Cambria" w:cs="Times New Roman"/>
      <w:b/>
      <w:bCs/>
      <w:kern w:val="32"/>
      <w:sz w:val="32"/>
      <w:szCs w:val="32"/>
    </w:rPr>
  </w:style>
  <w:style w:type="paragraph" w:styleId="EnvelopeAddress">
    <w:name w:val="envelope address"/>
    <w:basedOn w:val="Normal"/>
    <w:autoRedefine/>
    <w:uiPriority w:val="99"/>
    <w:rsid w:val="00BF1990"/>
    <w:pPr>
      <w:framePr w:w="5040" w:h="1987" w:hRule="exact" w:hSpace="187" w:wrap="around" w:vAnchor="page" w:hAnchor="page" w:x="4897" w:y="2521"/>
    </w:pPr>
    <w:rPr>
      <w:sz w:val="24"/>
      <w:szCs w:val="24"/>
    </w:rPr>
  </w:style>
  <w:style w:type="paragraph" w:styleId="BalloonText">
    <w:name w:val="Balloon Text"/>
    <w:basedOn w:val="Normal"/>
    <w:link w:val="BalloonTextChar"/>
    <w:uiPriority w:val="99"/>
    <w:semiHidden/>
    <w:rsid w:val="00BF199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0088D"/>
    <w:rPr>
      <w:rFonts w:cs="Times New Roman"/>
      <w:sz w:val="2"/>
    </w:rPr>
  </w:style>
  <w:style w:type="paragraph" w:customStyle="1" w:styleId="Style">
    <w:name w:val="Style"/>
    <w:basedOn w:val="Normal"/>
    <w:uiPriority w:val="99"/>
    <w:rsid w:val="00BF1990"/>
    <w:pPr>
      <w:spacing w:before="60" w:after="160" w:line="240" w:lineRule="exact"/>
    </w:pPr>
    <w:rPr>
      <w:rFonts w:ascii="Verdana" w:hAnsi="Verdana"/>
      <w:color w:val="FF00FF"/>
      <w:sz w:val="20"/>
      <w:szCs w:val="20"/>
    </w:rPr>
  </w:style>
  <w:style w:type="character" w:customStyle="1" w:styleId="DocID">
    <w:name w:val="DocID"/>
    <w:basedOn w:val="DefaultParagraphFont"/>
    <w:uiPriority w:val="99"/>
    <w:rsid w:val="00BF1990"/>
    <w:rPr>
      <w:rFonts w:ascii="Arial" w:hAnsi="Arial" w:cs="Arial"/>
      <w:color w:val="auto"/>
      <w:w w:val="100"/>
      <w:kern w:val="0"/>
      <w:sz w:val="18"/>
      <w:szCs w:val="18"/>
      <w:u w:val="none"/>
      <w:effect w:val="none"/>
      <w:vertAlign w:val="baseline"/>
    </w:rPr>
  </w:style>
  <w:style w:type="paragraph" w:styleId="Header">
    <w:name w:val="header"/>
    <w:basedOn w:val="Normal"/>
    <w:link w:val="HeaderChar"/>
    <w:uiPriority w:val="99"/>
    <w:rsid w:val="00BF1990"/>
    <w:pPr>
      <w:tabs>
        <w:tab w:val="center" w:pos="4320"/>
        <w:tab w:val="right" w:pos="8640"/>
      </w:tabs>
    </w:pPr>
  </w:style>
  <w:style w:type="character" w:customStyle="1" w:styleId="HeaderChar">
    <w:name w:val="Header Char"/>
    <w:basedOn w:val="DefaultParagraphFont"/>
    <w:link w:val="Header"/>
    <w:uiPriority w:val="99"/>
    <w:semiHidden/>
    <w:locked/>
    <w:rsid w:val="00D0088D"/>
    <w:rPr>
      <w:rFonts w:ascii="AGaramond" w:hAnsi="AGaramond" w:cs="Times New Roman"/>
    </w:rPr>
  </w:style>
  <w:style w:type="paragraph" w:styleId="Footer">
    <w:name w:val="footer"/>
    <w:basedOn w:val="Normal"/>
    <w:link w:val="FooterChar"/>
    <w:uiPriority w:val="99"/>
    <w:rsid w:val="00BF1990"/>
    <w:pPr>
      <w:tabs>
        <w:tab w:val="center" w:pos="4320"/>
        <w:tab w:val="right" w:pos="8640"/>
      </w:tabs>
    </w:pPr>
  </w:style>
  <w:style w:type="character" w:customStyle="1" w:styleId="FooterChar">
    <w:name w:val="Footer Char"/>
    <w:basedOn w:val="DefaultParagraphFont"/>
    <w:link w:val="Footer"/>
    <w:uiPriority w:val="99"/>
    <w:semiHidden/>
    <w:locked/>
    <w:rsid w:val="00D0088D"/>
    <w:rPr>
      <w:rFonts w:ascii="AGaramond" w:hAnsi="AGaramond" w:cs="Times New Roman"/>
    </w:rPr>
  </w:style>
  <w:style w:type="character" w:customStyle="1" w:styleId="DeltaViewInsertion">
    <w:name w:val="DeltaView Insertion"/>
    <w:uiPriority w:val="99"/>
    <w:rsid w:val="00BF1990"/>
    <w:rPr>
      <w:color w:val="0000FF"/>
      <w:spacing w:val="0"/>
      <w:u w:val="double"/>
    </w:rPr>
  </w:style>
  <w:style w:type="character" w:customStyle="1" w:styleId="DeltaViewDeletion">
    <w:name w:val="DeltaView Deletion"/>
    <w:uiPriority w:val="99"/>
    <w:rsid w:val="00BF1990"/>
    <w:rPr>
      <w:strike/>
      <w:color w:val="FF0000"/>
      <w:spacing w:val="0"/>
    </w:rPr>
  </w:style>
  <w:style w:type="character" w:styleId="PageNumber">
    <w:name w:val="page number"/>
    <w:basedOn w:val="DefaultParagraphFont"/>
    <w:uiPriority w:val="99"/>
    <w:rsid w:val="00BF1990"/>
    <w:rPr>
      <w:rFonts w:cs="Times New Roman"/>
    </w:rPr>
  </w:style>
  <w:style w:type="paragraph" w:customStyle="1" w:styleId="CharChar">
    <w:name w:val="Char Char"/>
    <w:basedOn w:val="Normal"/>
    <w:uiPriority w:val="99"/>
    <w:rsid w:val="00BF1990"/>
    <w:pPr>
      <w:spacing w:before="60" w:after="160" w:line="240" w:lineRule="exact"/>
    </w:pPr>
    <w:rPr>
      <w:rFonts w:ascii="Verdana" w:hAnsi="Verdana"/>
      <w:color w:val="FF00FF"/>
      <w:sz w:val="20"/>
      <w:szCs w:val="20"/>
    </w:rPr>
  </w:style>
  <w:style w:type="paragraph" w:styleId="BodyText2">
    <w:name w:val="Body Text 2"/>
    <w:basedOn w:val="Normal"/>
    <w:link w:val="BodyText2Char"/>
    <w:uiPriority w:val="99"/>
    <w:rsid w:val="00BF1990"/>
    <w:rPr>
      <w:rFonts w:ascii="Times New Roman" w:hAnsi="Times New Roman"/>
      <w:sz w:val="24"/>
      <w:szCs w:val="20"/>
    </w:rPr>
  </w:style>
  <w:style w:type="character" w:customStyle="1" w:styleId="BodyText2Char">
    <w:name w:val="Body Text 2 Char"/>
    <w:basedOn w:val="DefaultParagraphFont"/>
    <w:link w:val="BodyText2"/>
    <w:uiPriority w:val="99"/>
    <w:semiHidden/>
    <w:locked/>
    <w:rsid w:val="00D0088D"/>
    <w:rPr>
      <w:rFonts w:ascii="AGaramond" w:hAnsi="AGaramond" w:cs="Times New Roman"/>
    </w:rPr>
  </w:style>
  <w:style w:type="paragraph" w:customStyle="1" w:styleId="CharCharCharCharCharChar">
    <w:name w:val="Char Char Char Char Char Char"/>
    <w:basedOn w:val="Normal"/>
    <w:uiPriority w:val="99"/>
    <w:rsid w:val="00BF1990"/>
    <w:pPr>
      <w:spacing w:before="60" w:after="160" w:line="240" w:lineRule="exact"/>
    </w:pPr>
    <w:rPr>
      <w:rFonts w:ascii="Verdana" w:hAnsi="Verdana"/>
      <w:color w:val="FF00FF"/>
      <w:sz w:val="20"/>
      <w:szCs w:val="20"/>
    </w:rPr>
  </w:style>
  <w:style w:type="table" w:styleId="TableGrid">
    <w:name w:val="Table Grid"/>
    <w:basedOn w:val="TableNormal"/>
    <w:uiPriority w:val="99"/>
    <w:rsid w:val="00BF199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rsid w:val="003D1A89"/>
    <w:pPr>
      <w:spacing w:before="60" w:after="160" w:line="240" w:lineRule="exact"/>
    </w:pPr>
    <w:rPr>
      <w:rFonts w:ascii="Verdana" w:hAnsi="Verdana"/>
      <w:color w:val="FF00FF"/>
      <w:sz w:val="20"/>
      <w:szCs w:val="20"/>
    </w:rPr>
  </w:style>
  <w:style w:type="paragraph" w:styleId="BodyText3">
    <w:name w:val="Body Text 3"/>
    <w:basedOn w:val="Normal"/>
    <w:link w:val="BodyText3Char"/>
    <w:uiPriority w:val="99"/>
    <w:rsid w:val="005E20E0"/>
    <w:pPr>
      <w:spacing w:after="120"/>
    </w:pPr>
    <w:rPr>
      <w:sz w:val="16"/>
      <w:szCs w:val="16"/>
    </w:rPr>
  </w:style>
  <w:style w:type="character" w:customStyle="1" w:styleId="BodyText3Char">
    <w:name w:val="Body Text 3 Char"/>
    <w:basedOn w:val="DefaultParagraphFont"/>
    <w:link w:val="BodyText3"/>
    <w:uiPriority w:val="99"/>
    <w:locked/>
    <w:rsid w:val="005E20E0"/>
    <w:rPr>
      <w:rFonts w:ascii="AGaramond" w:hAnsi="AGaramond" w:cs="Times New Roman"/>
      <w:sz w:val="16"/>
      <w:szCs w:val="16"/>
      <w:lang w:val="en-US" w:eastAsia="en-US" w:bidi="ar-SA"/>
    </w:rPr>
  </w:style>
  <w:style w:type="paragraph" w:styleId="ListParagraph">
    <w:name w:val="List Paragraph"/>
    <w:basedOn w:val="Normal"/>
    <w:uiPriority w:val="99"/>
    <w:qFormat/>
    <w:rsid w:val="005E20E0"/>
    <w:pPr>
      <w:ind w:left="720"/>
    </w:pPr>
  </w:style>
  <w:style w:type="paragraph" w:customStyle="1" w:styleId="StandardCont1">
    <w:name w:val="Standard Cont 1"/>
    <w:basedOn w:val="Normal"/>
    <w:uiPriority w:val="99"/>
    <w:rsid w:val="00C573C3"/>
    <w:pPr>
      <w:spacing w:after="240"/>
      <w:ind w:firstLine="720"/>
    </w:pPr>
    <w:rPr>
      <w:szCs w:val="20"/>
    </w:rPr>
  </w:style>
  <w:style w:type="paragraph" w:customStyle="1" w:styleId="StandardCont2">
    <w:name w:val="Standard Cont 2"/>
    <w:basedOn w:val="StandardCont1"/>
    <w:uiPriority w:val="99"/>
    <w:rsid w:val="00C573C3"/>
    <w:pPr>
      <w:ind w:firstLine="1440"/>
    </w:pPr>
  </w:style>
  <w:style w:type="paragraph" w:customStyle="1" w:styleId="StandardCont3">
    <w:name w:val="Standard Cont 3"/>
    <w:basedOn w:val="StandardCont2"/>
    <w:uiPriority w:val="99"/>
    <w:rsid w:val="00C573C3"/>
    <w:pPr>
      <w:ind w:firstLine="2160"/>
    </w:pPr>
  </w:style>
  <w:style w:type="paragraph" w:customStyle="1" w:styleId="StandardCont4">
    <w:name w:val="Standard Cont 4"/>
    <w:basedOn w:val="StandardCont3"/>
    <w:uiPriority w:val="99"/>
    <w:rsid w:val="00C573C3"/>
    <w:pPr>
      <w:ind w:firstLine="2880"/>
    </w:pPr>
  </w:style>
  <w:style w:type="paragraph" w:customStyle="1" w:styleId="StandardCont5">
    <w:name w:val="Standard Cont 5"/>
    <w:basedOn w:val="StandardCont4"/>
    <w:uiPriority w:val="99"/>
    <w:rsid w:val="00C573C3"/>
    <w:pPr>
      <w:ind w:firstLine="3600"/>
    </w:pPr>
  </w:style>
  <w:style w:type="paragraph" w:customStyle="1" w:styleId="StandardCont6">
    <w:name w:val="Standard Cont 6"/>
    <w:basedOn w:val="StandardCont5"/>
    <w:uiPriority w:val="99"/>
    <w:rsid w:val="00C573C3"/>
    <w:pPr>
      <w:ind w:firstLine="4320"/>
    </w:pPr>
  </w:style>
  <w:style w:type="paragraph" w:customStyle="1" w:styleId="StandardCont7">
    <w:name w:val="Standard Cont 7"/>
    <w:basedOn w:val="StandardCont6"/>
    <w:uiPriority w:val="99"/>
    <w:rsid w:val="00C573C3"/>
    <w:pPr>
      <w:ind w:firstLine="5040"/>
    </w:pPr>
  </w:style>
  <w:style w:type="paragraph" w:customStyle="1" w:styleId="StandardCont8">
    <w:name w:val="Standard Cont 8"/>
    <w:basedOn w:val="StandardCont7"/>
    <w:uiPriority w:val="99"/>
    <w:rsid w:val="00C573C3"/>
    <w:pPr>
      <w:ind w:firstLine="5760"/>
    </w:pPr>
  </w:style>
  <w:style w:type="paragraph" w:customStyle="1" w:styleId="StandardCont9">
    <w:name w:val="Standard Cont 9"/>
    <w:basedOn w:val="StandardCont8"/>
    <w:uiPriority w:val="99"/>
    <w:rsid w:val="00C573C3"/>
    <w:pPr>
      <w:ind w:firstLine="6480"/>
    </w:pPr>
  </w:style>
  <w:style w:type="paragraph" w:customStyle="1" w:styleId="StandardL1">
    <w:name w:val="Standard_L1"/>
    <w:basedOn w:val="Normal"/>
    <w:uiPriority w:val="99"/>
    <w:rsid w:val="00C573C3"/>
    <w:pPr>
      <w:numPr>
        <w:numId w:val="12"/>
      </w:numPr>
      <w:spacing w:after="240"/>
      <w:jc w:val="both"/>
      <w:outlineLvl w:val="0"/>
    </w:pPr>
    <w:rPr>
      <w:rFonts w:ascii="Arial" w:hAnsi="Arial" w:cs="Arial"/>
      <w:sz w:val="16"/>
      <w:szCs w:val="20"/>
    </w:rPr>
  </w:style>
  <w:style w:type="paragraph" w:customStyle="1" w:styleId="StandardL2">
    <w:name w:val="Standard_L2"/>
    <w:basedOn w:val="StandardL1"/>
    <w:uiPriority w:val="99"/>
    <w:rsid w:val="00C573C3"/>
    <w:pPr>
      <w:numPr>
        <w:ilvl w:val="1"/>
      </w:numPr>
      <w:outlineLvl w:val="1"/>
    </w:pPr>
  </w:style>
  <w:style w:type="paragraph" w:customStyle="1" w:styleId="StandardL3">
    <w:name w:val="Standard_L3"/>
    <w:basedOn w:val="StandardL2"/>
    <w:uiPriority w:val="99"/>
    <w:rsid w:val="00C573C3"/>
    <w:pPr>
      <w:numPr>
        <w:ilvl w:val="2"/>
      </w:numPr>
      <w:jc w:val="left"/>
      <w:outlineLvl w:val="2"/>
    </w:pPr>
    <w:rPr>
      <w:rFonts w:ascii="AGaramond" w:hAnsi="AGaramond"/>
      <w:sz w:val="22"/>
    </w:rPr>
  </w:style>
  <w:style w:type="paragraph" w:customStyle="1" w:styleId="StandardL4">
    <w:name w:val="Standard_L4"/>
    <w:basedOn w:val="StandardL3"/>
    <w:uiPriority w:val="99"/>
    <w:rsid w:val="00C573C3"/>
    <w:pPr>
      <w:numPr>
        <w:ilvl w:val="3"/>
      </w:numPr>
      <w:outlineLvl w:val="3"/>
    </w:pPr>
  </w:style>
  <w:style w:type="paragraph" w:customStyle="1" w:styleId="StandardL5">
    <w:name w:val="Standard_L5"/>
    <w:basedOn w:val="StandardL4"/>
    <w:uiPriority w:val="99"/>
    <w:rsid w:val="00C573C3"/>
    <w:pPr>
      <w:numPr>
        <w:ilvl w:val="4"/>
      </w:numPr>
      <w:outlineLvl w:val="4"/>
    </w:pPr>
  </w:style>
  <w:style w:type="paragraph" w:customStyle="1" w:styleId="StandardL6">
    <w:name w:val="Standard_L6"/>
    <w:basedOn w:val="StandardL5"/>
    <w:uiPriority w:val="99"/>
    <w:rsid w:val="00C573C3"/>
    <w:pPr>
      <w:numPr>
        <w:ilvl w:val="5"/>
      </w:numPr>
      <w:outlineLvl w:val="5"/>
    </w:pPr>
  </w:style>
  <w:style w:type="paragraph" w:customStyle="1" w:styleId="StandardL7">
    <w:name w:val="Standard_L7"/>
    <w:basedOn w:val="StandardL6"/>
    <w:uiPriority w:val="99"/>
    <w:rsid w:val="00C573C3"/>
    <w:pPr>
      <w:numPr>
        <w:ilvl w:val="6"/>
      </w:numPr>
      <w:outlineLvl w:val="6"/>
    </w:pPr>
  </w:style>
  <w:style w:type="paragraph" w:customStyle="1" w:styleId="StandardL8">
    <w:name w:val="Standard_L8"/>
    <w:basedOn w:val="StandardL7"/>
    <w:uiPriority w:val="99"/>
    <w:rsid w:val="00C573C3"/>
    <w:pPr>
      <w:numPr>
        <w:ilvl w:val="7"/>
      </w:numPr>
      <w:outlineLvl w:val="7"/>
    </w:pPr>
  </w:style>
  <w:style w:type="paragraph" w:customStyle="1" w:styleId="StandardL9">
    <w:name w:val="Standard_L9"/>
    <w:basedOn w:val="StandardL8"/>
    <w:uiPriority w:val="99"/>
    <w:rsid w:val="00C573C3"/>
    <w:pPr>
      <w:numPr>
        <w:ilvl w:val="8"/>
      </w:numPr>
      <w:outlineLvl w:val="8"/>
    </w:pPr>
  </w:style>
  <w:style w:type="paragraph" w:customStyle="1" w:styleId="Flushleft">
    <w:name w:val="Flush left"/>
    <w:uiPriority w:val="99"/>
    <w:rsid w:val="00D07280"/>
    <w:pPr>
      <w:tabs>
        <w:tab w:val="left" w:pos="720"/>
      </w:tabs>
      <w:spacing w:after="240"/>
    </w:pPr>
    <w:rPr>
      <w:rFonts w:ascii="Times" w:hAnsi="Times"/>
      <w:sz w:val="24"/>
      <w:szCs w:val="20"/>
    </w:rPr>
  </w:style>
  <w:style w:type="character" w:styleId="CommentReference">
    <w:name w:val="annotation reference"/>
    <w:basedOn w:val="DefaultParagraphFont"/>
    <w:uiPriority w:val="99"/>
    <w:rsid w:val="00EE29EC"/>
    <w:rPr>
      <w:rFonts w:cs="Times New Roman"/>
      <w:sz w:val="16"/>
      <w:szCs w:val="16"/>
    </w:rPr>
  </w:style>
  <w:style w:type="paragraph" w:styleId="CommentText">
    <w:name w:val="annotation text"/>
    <w:basedOn w:val="Normal"/>
    <w:link w:val="CommentTextChar"/>
    <w:uiPriority w:val="99"/>
    <w:rsid w:val="00EE29EC"/>
    <w:rPr>
      <w:sz w:val="20"/>
      <w:szCs w:val="20"/>
    </w:rPr>
  </w:style>
  <w:style w:type="character" w:customStyle="1" w:styleId="CommentTextChar">
    <w:name w:val="Comment Text Char"/>
    <w:basedOn w:val="DefaultParagraphFont"/>
    <w:link w:val="CommentText"/>
    <w:uiPriority w:val="99"/>
    <w:locked/>
    <w:rsid w:val="00EE29EC"/>
    <w:rPr>
      <w:rFonts w:ascii="AGaramond" w:hAnsi="AGaramond" w:cs="Times New Roman"/>
    </w:rPr>
  </w:style>
  <w:style w:type="paragraph" w:styleId="CommentSubject">
    <w:name w:val="annotation subject"/>
    <w:basedOn w:val="CommentText"/>
    <w:next w:val="CommentText"/>
    <w:link w:val="CommentSubjectChar"/>
    <w:uiPriority w:val="99"/>
    <w:rsid w:val="00EE29EC"/>
    <w:rPr>
      <w:b/>
      <w:bCs/>
    </w:rPr>
  </w:style>
  <w:style w:type="character" w:customStyle="1" w:styleId="CommentSubjectChar">
    <w:name w:val="Comment Subject Char"/>
    <w:basedOn w:val="CommentTextChar"/>
    <w:link w:val="CommentSubject"/>
    <w:uiPriority w:val="99"/>
    <w:locked/>
    <w:rsid w:val="00EE29EC"/>
    <w:rPr>
      <w:rFonts w:ascii="AGaramond" w:hAnsi="AGaramond" w:cs="Times New Roman"/>
      <w:b/>
      <w:bCs/>
    </w:rPr>
  </w:style>
  <w:style w:type="paragraph" w:styleId="BodyText">
    <w:name w:val="Body Text"/>
    <w:basedOn w:val="Normal"/>
    <w:link w:val="BodyTextChar"/>
    <w:uiPriority w:val="99"/>
    <w:rsid w:val="00200F47"/>
    <w:pPr>
      <w:spacing w:after="120"/>
    </w:pPr>
  </w:style>
  <w:style w:type="character" w:customStyle="1" w:styleId="BodyTextChar">
    <w:name w:val="Body Text Char"/>
    <w:basedOn w:val="DefaultParagraphFont"/>
    <w:link w:val="BodyText"/>
    <w:uiPriority w:val="99"/>
    <w:semiHidden/>
    <w:locked/>
    <w:rsid w:val="004F1370"/>
    <w:rPr>
      <w:rFonts w:ascii="AGaramond" w:hAnsi="AGaramond" w:cs="Times New Roman"/>
    </w:rPr>
  </w:style>
  <w:style w:type="character" w:styleId="Hyperlink">
    <w:name w:val="Hyperlink"/>
    <w:basedOn w:val="DefaultParagraphFont"/>
    <w:uiPriority w:val="99"/>
    <w:rsid w:val="00200F47"/>
    <w:rPr>
      <w:rFonts w:cs="Times New Roman"/>
      <w:color w:val="0000FF"/>
      <w:u w:val="single"/>
    </w:rPr>
  </w:style>
  <w:style w:type="paragraph" w:styleId="Revision">
    <w:name w:val="Revision"/>
    <w:hidden/>
    <w:uiPriority w:val="99"/>
    <w:semiHidden/>
    <w:rsid w:val="004B2E66"/>
    <w:rPr>
      <w:rFonts w:ascii="AGaramond" w:hAnsi="A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72965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644A0-8440-492A-8A20-61C20C07E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5667</Words>
  <Characters>32306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THESE MASTER TERMS AND CONDITIONS FOR LICENSE AND SERVICES (THIS “AGREEMENT”) IS MADE AS OF THE EFFECTIVE DATE INDICATED ABOVE (THE “EFFECTIVE DATE”), BY AND BETWEEN OPERA SOLUTIONS, LLC (“OPERA SOLUTIONS”, “WE”, “US”, OR “OUR”) AND THE OTHER ENTITY ENTE</vt:lpstr>
    </vt:vector>
  </TitlesOfParts>
  <LinksUpToDate>false</LinksUpToDate>
  <CharactersWithSpaces>37898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MASTER TERMS AND CONDITIONS FOR LICENSE AND SERVICES (THIS “AGREEMENT”) IS MADE AS OF THE EFFECTIVE DATE INDICATED ABOVE (THE “EFFECTIVE DATE”), BY AND BETWEEN OPERA SOLUTIONS, LLC (“OPERA SOLUTIONS”, “WE”, “US”, OR “OUR”) AND THE OTHER ENTITY ENTE</dc:title>
  <dc:creator/>
  <cp:lastModifiedBy/>
  <cp:revision>1</cp:revision>
  <cp:lastPrinted>2009-07-30T13:41:00Z</cp:lastPrinted>
  <dcterms:created xsi:type="dcterms:W3CDTF">2020-04-06T11:24:00Z</dcterms:created>
  <dcterms:modified xsi:type="dcterms:W3CDTF">2020-04-06T22:59:00Z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oFAAXzy6TWd89pgKcGgfyODeKKzpEFlDtg2HntKE9ZD2YIal+kCQuEFw3Y24yf5ZSTJRbk0yUby29MPV1c6W59o5UO7bzEl+HoA3lWBaJmHIk+S52ZwBZ2Y/fbFyPwF4UBp7+zJ28kUpB7bV1c6W59o5UO7bzEl+HoA3lWBaJmHIk+S52ZwBZ2Y/fUnkVtkEcfiRpfszrFVRM3vCzMpPqIAu32ZarhqOqtaz0OFhONH3ruONqeTLdhLac</vt:lpwstr>
  </property>
  <property fmtid="{D5CDD505-2E9C-101B-9397-08002B2CF9AE}" pid="3" name="MAIL_MSG_ID2">
    <vt:lpwstr>KBaOctB8RbKFF4dEqSNDwn6NiQIvJVl0j4QpPH1QRqhxp292vmO8V93PfmXfQMeSvHhPbV/l8eitCeZvzku25qYisw5qzgi+kZ9AhwMpSkW</vt:lpwstr>
  </property>
  <property fmtid="{D5CDD505-2E9C-101B-9397-08002B2CF9AE}" pid="4" name="RESPONSE_SENDER_NAME">
    <vt:lpwstr>sAAA2RgG6J6jCJ2/+8bHu5Lv6QH1mhdfRF4AcPQHQbdA63o=</vt:lpwstr>
  </property>
  <property fmtid="{D5CDD505-2E9C-101B-9397-08002B2CF9AE}" pid="5" name="EMAIL_OWNER_ADDRESS">
    <vt:lpwstr>ABAAVOAfoSrQoyxvKIE8SkQq1hM+wff0enww1SOaJWllC3VlSIAhbJrGbyU3SLg0OS5G</vt:lpwstr>
  </property>
</Properties>
</file>